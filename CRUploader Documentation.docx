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D97C3" w14:textId="25B51A34" w:rsidR="00A51994" w:rsidRDefault="00A51994" w:rsidP="00C32865">
      <w:pPr>
        <w:pStyle w:val="Heading2"/>
      </w:pPr>
      <w:r>
        <w:t>The User Interface</w:t>
      </w:r>
    </w:p>
    <w:p w14:paraId="71221ABA" w14:textId="07077E01" w:rsidR="00600879" w:rsidRDefault="003C38AA">
      <w:r w:rsidRPr="003C38AA">
        <w:rPr>
          <w:noProof/>
        </w:rPr>
        <w:drawing>
          <wp:inline distT="0" distB="0" distL="0" distR="0" wp14:anchorId="45799F2A" wp14:editId="1AA7BBE8">
            <wp:extent cx="5943600" cy="3680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345"/>
        <w:gridCol w:w="8100"/>
      </w:tblGrid>
      <w:tr w:rsidR="00A51994" w14:paraId="3DFF5782" w14:textId="77777777" w:rsidTr="00A51994">
        <w:tc>
          <w:tcPr>
            <w:tcW w:w="1345" w:type="dxa"/>
          </w:tcPr>
          <w:p w14:paraId="0F7A2837" w14:textId="7486EA03" w:rsidR="00A51994" w:rsidRDefault="00A51994">
            <w:r>
              <w:t xml:space="preserve">Screen Item </w:t>
            </w:r>
          </w:p>
        </w:tc>
        <w:tc>
          <w:tcPr>
            <w:tcW w:w="8100" w:type="dxa"/>
          </w:tcPr>
          <w:p w14:paraId="5C65872B" w14:textId="479F3FA1" w:rsidR="00A51994" w:rsidRDefault="00A51994">
            <w:r>
              <w:t>Usage</w:t>
            </w:r>
          </w:p>
        </w:tc>
      </w:tr>
      <w:tr w:rsidR="00A51994" w14:paraId="701F2632" w14:textId="77777777" w:rsidTr="00A51994">
        <w:tc>
          <w:tcPr>
            <w:tcW w:w="1345" w:type="dxa"/>
          </w:tcPr>
          <w:p w14:paraId="5E0857FD" w14:textId="26967499" w:rsidR="00A51994" w:rsidRDefault="00A51994">
            <w:r>
              <w:t>1</w:t>
            </w:r>
          </w:p>
        </w:tc>
        <w:tc>
          <w:tcPr>
            <w:tcW w:w="8100" w:type="dxa"/>
          </w:tcPr>
          <w:p w14:paraId="11EA2CA5" w14:textId="77777777" w:rsidR="00A51994" w:rsidRDefault="00A51994">
            <w:r>
              <w:t>Selects the mapping template to be used.</w:t>
            </w:r>
          </w:p>
          <w:p w14:paraId="1D5C6D2C" w14:textId="77777777" w:rsidR="00A51994" w:rsidRDefault="00A51994">
            <w:r>
              <w:t>This template defines how the data columns from the input file are mapped to the importer staging table used to create cash receipts.</w:t>
            </w:r>
          </w:p>
          <w:p w14:paraId="01247EBF" w14:textId="18B943F9" w:rsidR="00A51994" w:rsidRDefault="00A51994">
            <w:r>
              <w:t>See Item 5 to maintain the mapping.</w:t>
            </w:r>
          </w:p>
        </w:tc>
      </w:tr>
      <w:tr w:rsidR="00A51994" w14:paraId="6F7AB90D" w14:textId="77777777" w:rsidTr="00A51994">
        <w:tc>
          <w:tcPr>
            <w:tcW w:w="1345" w:type="dxa"/>
          </w:tcPr>
          <w:p w14:paraId="1C6298B8" w14:textId="521A2826" w:rsidR="00A51994" w:rsidRDefault="00A51994">
            <w:r>
              <w:t>2</w:t>
            </w:r>
          </w:p>
        </w:tc>
        <w:tc>
          <w:tcPr>
            <w:tcW w:w="8100" w:type="dxa"/>
          </w:tcPr>
          <w:p w14:paraId="0D898331" w14:textId="5A76BD69" w:rsidR="00A51994" w:rsidRDefault="00A51994">
            <w:r>
              <w:t>Visual display of mapping options for reference.</w:t>
            </w:r>
          </w:p>
        </w:tc>
      </w:tr>
      <w:tr w:rsidR="00A51994" w14:paraId="64A64A21" w14:textId="77777777" w:rsidTr="00A51994">
        <w:tc>
          <w:tcPr>
            <w:tcW w:w="1345" w:type="dxa"/>
          </w:tcPr>
          <w:p w14:paraId="74D077FB" w14:textId="184D54CA" w:rsidR="00A51994" w:rsidRDefault="00A51994">
            <w:r>
              <w:t>3</w:t>
            </w:r>
          </w:p>
        </w:tc>
        <w:tc>
          <w:tcPr>
            <w:tcW w:w="8100" w:type="dxa"/>
          </w:tcPr>
          <w:p w14:paraId="61B3A65F" w14:textId="77777777" w:rsidR="00A51994" w:rsidRDefault="00A51994">
            <w:r>
              <w:t>The import file to be processed.</w:t>
            </w:r>
          </w:p>
          <w:p w14:paraId="7C97BFCE" w14:textId="1E36A3F6" w:rsidR="00A51994" w:rsidRDefault="00A51994">
            <w:r>
              <w:t xml:space="preserve">Use the </w:t>
            </w:r>
            <w:r w:rsidR="00256C57">
              <w:t>Ellipsis</w:t>
            </w:r>
            <w:r>
              <w:t xml:space="preserve"> button to select the file.  File choices will be filtered based on the FileMask </w:t>
            </w:r>
            <w:r w:rsidR="00256C57">
              <w:t>specified</w:t>
            </w:r>
            <w:r>
              <w:t xml:space="preserve"> in the Mapping.</w:t>
            </w:r>
          </w:p>
        </w:tc>
      </w:tr>
      <w:tr w:rsidR="00A51994" w14:paraId="7EE1EE37" w14:textId="77777777" w:rsidTr="00A51994">
        <w:tc>
          <w:tcPr>
            <w:tcW w:w="1345" w:type="dxa"/>
          </w:tcPr>
          <w:p w14:paraId="2BD5BEA4" w14:textId="3C7CA19A" w:rsidR="00A51994" w:rsidRDefault="00A51994">
            <w:r>
              <w:t>4</w:t>
            </w:r>
          </w:p>
        </w:tc>
        <w:tc>
          <w:tcPr>
            <w:tcW w:w="8100" w:type="dxa"/>
          </w:tcPr>
          <w:p w14:paraId="41FF6C13" w14:textId="2D77BFB2" w:rsidR="00A51994" w:rsidRDefault="00A51994">
            <w:r>
              <w:t>Data preview of the file to be imported</w:t>
            </w:r>
          </w:p>
        </w:tc>
      </w:tr>
      <w:tr w:rsidR="00A51994" w14:paraId="692E10A1" w14:textId="77777777" w:rsidTr="00A51994">
        <w:tc>
          <w:tcPr>
            <w:tcW w:w="1345" w:type="dxa"/>
          </w:tcPr>
          <w:p w14:paraId="114F7650" w14:textId="2740E4DB" w:rsidR="00A51994" w:rsidRDefault="00A51994">
            <w:r>
              <w:t>5</w:t>
            </w:r>
          </w:p>
        </w:tc>
        <w:tc>
          <w:tcPr>
            <w:tcW w:w="8100" w:type="dxa"/>
          </w:tcPr>
          <w:p w14:paraId="296D446D" w14:textId="77777777" w:rsidR="00A51994" w:rsidRDefault="00A51994">
            <w:r>
              <w:t>Will open the data mapping form to allow creation or maintenance of different mapping definitions.</w:t>
            </w:r>
          </w:p>
          <w:p w14:paraId="307A9189" w14:textId="0FD37897" w:rsidR="003C38AA" w:rsidRDefault="003C38AA">
            <w:r>
              <w:t>See section on Map Editing</w:t>
            </w:r>
          </w:p>
        </w:tc>
      </w:tr>
      <w:tr w:rsidR="00A51994" w14:paraId="20C8F4B4" w14:textId="77777777" w:rsidTr="00A51994">
        <w:tc>
          <w:tcPr>
            <w:tcW w:w="1345" w:type="dxa"/>
          </w:tcPr>
          <w:p w14:paraId="54B7739D" w14:textId="58604E51" w:rsidR="00A51994" w:rsidRDefault="00A51994">
            <w:r>
              <w:t>6</w:t>
            </w:r>
          </w:p>
        </w:tc>
        <w:tc>
          <w:tcPr>
            <w:tcW w:w="8100" w:type="dxa"/>
          </w:tcPr>
          <w:p w14:paraId="1D794C6C" w14:textId="042D36BF" w:rsidR="00A51994" w:rsidRDefault="00A51994">
            <w:r>
              <w:t xml:space="preserve">Opens up the process log file.  This is a text file saved in the directory </w:t>
            </w:r>
            <w:r w:rsidR="00256C57">
              <w:t>containing</w:t>
            </w:r>
            <w:r>
              <w:t xml:space="preserve"> the import file..</w:t>
            </w:r>
          </w:p>
          <w:p w14:paraId="1CDB3690" w14:textId="76273C4B" w:rsidR="00A51994" w:rsidRDefault="00A51994">
            <w:r>
              <w:t xml:space="preserve">File name is </w:t>
            </w:r>
            <w:r w:rsidRPr="00A51994">
              <w:rPr>
                <w:i/>
                <w:iCs/>
              </w:rPr>
              <w:t>{Import file name}</w:t>
            </w:r>
            <w:r>
              <w:t>.err</w:t>
            </w:r>
          </w:p>
        </w:tc>
      </w:tr>
      <w:tr w:rsidR="00A51994" w14:paraId="65C1DCE7" w14:textId="77777777" w:rsidTr="00A51994">
        <w:tc>
          <w:tcPr>
            <w:tcW w:w="1345" w:type="dxa"/>
          </w:tcPr>
          <w:p w14:paraId="6325982E" w14:textId="594482A0" w:rsidR="00A51994" w:rsidRDefault="00A51994">
            <w:r>
              <w:t>7</w:t>
            </w:r>
          </w:p>
        </w:tc>
        <w:tc>
          <w:tcPr>
            <w:tcW w:w="8100" w:type="dxa"/>
          </w:tcPr>
          <w:p w14:paraId="1D9EE6ED" w14:textId="4FB7F896" w:rsidR="00A51994" w:rsidRDefault="00A51994">
            <w:r>
              <w:t xml:space="preserve">If checked, will create a cash receipt </w:t>
            </w:r>
            <w:r w:rsidR="00256C57">
              <w:t>session</w:t>
            </w:r>
            <w:r>
              <w:t xml:space="preserve"> once the data is uploaded.</w:t>
            </w:r>
          </w:p>
          <w:p w14:paraId="344C14AC" w14:textId="6AF0375C" w:rsidR="00A51994" w:rsidRDefault="00A51994">
            <w:r>
              <w:t>If not checked, the data will be uploaded to the staging file, but not processed.</w:t>
            </w:r>
          </w:p>
        </w:tc>
      </w:tr>
      <w:tr w:rsidR="003C38AA" w14:paraId="28404304" w14:textId="77777777" w:rsidTr="00A51994">
        <w:tc>
          <w:tcPr>
            <w:tcW w:w="1345" w:type="dxa"/>
          </w:tcPr>
          <w:p w14:paraId="58ECD0C7" w14:textId="4457AB7F" w:rsidR="003C38AA" w:rsidRDefault="003C38AA">
            <w:r>
              <w:t>8</w:t>
            </w:r>
          </w:p>
        </w:tc>
        <w:tc>
          <w:tcPr>
            <w:tcW w:w="8100" w:type="dxa"/>
          </w:tcPr>
          <w:p w14:paraId="1E4D3F1F" w14:textId="77777777" w:rsidR="003C38AA" w:rsidRDefault="003C38AA">
            <w:r>
              <w:t>Upload the file to the staging table (And create Cash Receipts session based on checkbox item 7)</w:t>
            </w:r>
          </w:p>
          <w:p w14:paraId="328C36E3" w14:textId="21AD3183" w:rsidR="003C38AA" w:rsidRDefault="003C38AA">
            <w:r>
              <w:lastRenderedPageBreak/>
              <w:t xml:space="preserve">If file has previously been </w:t>
            </w:r>
            <w:r w:rsidR="00256C57">
              <w:t>uploaded</w:t>
            </w:r>
            <w:r>
              <w:t>, you will get a warning message that will allow you to continue or stop:</w:t>
            </w:r>
          </w:p>
          <w:p w14:paraId="48C08385" w14:textId="6446843D" w:rsidR="003C38AA" w:rsidRDefault="003C38AA" w:rsidP="003C38AA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004C15D2" wp14:editId="583789CD">
                  <wp:extent cx="2041451" cy="96032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913" cy="96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0E83D" w14:textId="77777777" w:rsidR="003C38AA" w:rsidRDefault="003C38AA"/>
          <w:p w14:paraId="57AFEB73" w14:textId="77777777" w:rsidR="003C38AA" w:rsidRDefault="003C38AA">
            <w:r>
              <w:t>Once the file has been uploaded, you will get a completion message:</w:t>
            </w:r>
          </w:p>
          <w:p w14:paraId="373B6714" w14:textId="77777777" w:rsidR="003C38AA" w:rsidRDefault="003C38AA" w:rsidP="003C38AA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49B9B2D1" wp14:editId="6B54EBCB">
                  <wp:extent cx="2083981" cy="778162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926" cy="78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77149" w14:textId="61DD8C16" w:rsidR="003C38AA" w:rsidRDefault="003C38AA">
            <w:r>
              <w:t>If Item 7 is checked, you will also receive a batch number and Cash Receipt session number in the form status Area (Item 10):</w:t>
            </w:r>
          </w:p>
          <w:p w14:paraId="0B541F22" w14:textId="135B9E56" w:rsidR="003C38AA" w:rsidRDefault="003C38AA" w:rsidP="003C38AA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3CD5FF91" wp14:editId="78BA2B99">
                  <wp:extent cx="2533333" cy="304762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333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E48C0D" w14:textId="77777777" w:rsidR="003C38AA" w:rsidRDefault="003C38AA"/>
          <w:p w14:paraId="10124726" w14:textId="32715931" w:rsidR="003C38AA" w:rsidRDefault="003C38AA"/>
        </w:tc>
      </w:tr>
      <w:tr w:rsidR="003C38AA" w14:paraId="4802535E" w14:textId="77777777" w:rsidTr="00A51994">
        <w:tc>
          <w:tcPr>
            <w:tcW w:w="1345" w:type="dxa"/>
          </w:tcPr>
          <w:p w14:paraId="2E070C4A" w14:textId="1C4514BE" w:rsidR="003C38AA" w:rsidRDefault="003C38AA">
            <w:r>
              <w:lastRenderedPageBreak/>
              <w:t>9</w:t>
            </w:r>
          </w:p>
        </w:tc>
        <w:tc>
          <w:tcPr>
            <w:tcW w:w="8100" w:type="dxa"/>
          </w:tcPr>
          <w:p w14:paraId="5F6F32F2" w14:textId="735E8413" w:rsidR="003C38AA" w:rsidRDefault="003C38AA">
            <w:r>
              <w:t>Close the form</w:t>
            </w:r>
          </w:p>
        </w:tc>
      </w:tr>
      <w:tr w:rsidR="003C38AA" w14:paraId="2EA31A42" w14:textId="77777777" w:rsidTr="00A51994">
        <w:tc>
          <w:tcPr>
            <w:tcW w:w="1345" w:type="dxa"/>
          </w:tcPr>
          <w:p w14:paraId="4A6AC4AC" w14:textId="4084B92F" w:rsidR="003C38AA" w:rsidRDefault="003C38AA">
            <w:r>
              <w:t>10</w:t>
            </w:r>
          </w:p>
        </w:tc>
        <w:tc>
          <w:tcPr>
            <w:tcW w:w="8100" w:type="dxa"/>
          </w:tcPr>
          <w:p w14:paraId="7D07C87B" w14:textId="74FE7B7D" w:rsidR="003C38AA" w:rsidRDefault="003C38AA">
            <w:r>
              <w:t>Status area will display processing status messages.</w:t>
            </w:r>
          </w:p>
        </w:tc>
      </w:tr>
    </w:tbl>
    <w:p w14:paraId="32CF0A5F" w14:textId="3EC5FB64" w:rsidR="00A51994" w:rsidRDefault="00A51994"/>
    <w:p w14:paraId="4DDCB595" w14:textId="77777777" w:rsidR="00EE60F2" w:rsidRDefault="00EE60F2">
      <w:r>
        <w:br w:type="page"/>
      </w:r>
    </w:p>
    <w:p w14:paraId="4C4A108E" w14:textId="125123F2" w:rsidR="003C38AA" w:rsidRDefault="003C38AA" w:rsidP="00C32865">
      <w:pPr>
        <w:pStyle w:val="Heading2"/>
      </w:pPr>
      <w:r>
        <w:lastRenderedPageBreak/>
        <w:t>Map Editing</w:t>
      </w:r>
    </w:p>
    <w:p w14:paraId="52685941" w14:textId="272EF796" w:rsidR="00EE60F2" w:rsidRDefault="00EE60F2">
      <w:r>
        <w:rPr>
          <w:noProof/>
        </w:rPr>
        <w:drawing>
          <wp:inline distT="0" distB="0" distL="0" distR="0" wp14:anchorId="55931C96" wp14:editId="4FC34C40">
            <wp:extent cx="5943600" cy="62782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EE60F2" w14:paraId="66FD0571" w14:textId="77777777" w:rsidTr="00EE60F2">
        <w:tc>
          <w:tcPr>
            <w:tcW w:w="1525" w:type="dxa"/>
          </w:tcPr>
          <w:p w14:paraId="16C5E46F" w14:textId="316FDC38" w:rsidR="00EE60F2" w:rsidRDefault="00EE60F2">
            <w:r>
              <w:t>Screen Item</w:t>
            </w:r>
          </w:p>
        </w:tc>
        <w:tc>
          <w:tcPr>
            <w:tcW w:w="7825" w:type="dxa"/>
          </w:tcPr>
          <w:p w14:paraId="40D92F6B" w14:textId="6798598F" w:rsidR="00EE60F2" w:rsidRDefault="00EE60F2">
            <w:r>
              <w:t>Usage</w:t>
            </w:r>
          </w:p>
        </w:tc>
      </w:tr>
      <w:tr w:rsidR="00EE60F2" w14:paraId="3AB002BD" w14:textId="77777777" w:rsidTr="00EE60F2">
        <w:tc>
          <w:tcPr>
            <w:tcW w:w="1525" w:type="dxa"/>
          </w:tcPr>
          <w:p w14:paraId="13C6BDA2" w14:textId="00239A89" w:rsidR="00EE60F2" w:rsidRDefault="00EE60F2">
            <w:r>
              <w:t>1</w:t>
            </w:r>
          </w:p>
        </w:tc>
        <w:tc>
          <w:tcPr>
            <w:tcW w:w="7825" w:type="dxa"/>
          </w:tcPr>
          <w:p w14:paraId="71051BD7" w14:textId="77777777" w:rsidR="00EE60F2" w:rsidRDefault="00EE60F2">
            <w:r>
              <w:t>Mapping template</w:t>
            </w:r>
          </w:p>
          <w:p w14:paraId="34BE0023" w14:textId="77777777" w:rsidR="00EE60F2" w:rsidRDefault="00EE60F2">
            <w:r>
              <w:t>This is the description of the mapping</w:t>
            </w:r>
          </w:p>
          <w:p w14:paraId="4A65B3D0" w14:textId="368E6173" w:rsidR="00EE60F2" w:rsidRDefault="00EE60F2">
            <w:r>
              <w:t xml:space="preserve">There will typically be a separate mapping for each available input file layout </w:t>
            </w:r>
          </w:p>
        </w:tc>
      </w:tr>
      <w:tr w:rsidR="00EE60F2" w14:paraId="7FC87718" w14:textId="77777777" w:rsidTr="00EE60F2">
        <w:tc>
          <w:tcPr>
            <w:tcW w:w="1525" w:type="dxa"/>
          </w:tcPr>
          <w:p w14:paraId="5D2A3766" w14:textId="488DDA11" w:rsidR="00EE60F2" w:rsidRDefault="00EE60F2">
            <w:r>
              <w:t>2</w:t>
            </w:r>
          </w:p>
        </w:tc>
        <w:tc>
          <w:tcPr>
            <w:tcW w:w="7825" w:type="dxa"/>
          </w:tcPr>
          <w:p w14:paraId="3863F503" w14:textId="77777777" w:rsidR="00EE60F2" w:rsidRDefault="00EE60F2">
            <w:r>
              <w:t xml:space="preserve">File mask.  </w:t>
            </w:r>
          </w:p>
          <w:p w14:paraId="379C3C77" w14:textId="301BDFC2" w:rsidR="00EE60F2" w:rsidRDefault="00EE60F2">
            <w:r>
              <w:t>This will be applied when opening an import file</w:t>
            </w:r>
          </w:p>
        </w:tc>
      </w:tr>
      <w:tr w:rsidR="00EE60F2" w14:paraId="41451D00" w14:textId="77777777" w:rsidTr="00EE60F2">
        <w:tc>
          <w:tcPr>
            <w:tcW w:w="1525" w:type="dxa"/>
          </w:tcPr>
          <w:p w14:paraId="467C8BF1" w14:textId="137650B6" w:rsidR="00EE60F2" w:rsidRDefault="00EE60F2">
            <w:r>
              <w:lastRenderedPageBreak/>
              <w:t>3</w:t>
            </w:r>
          </w:p>
        </w:tc>
        <w:tc>
          <w:tcPr>
            <w:tcW w:w="7825" w:type="dxa"/>
          </w:tcPr>
          <w:p w14:paraId="6D56A599" w14:textId="77777777" w:rsidR="00EE60F2" w:rsidRDefault="00EE60F2">
            <w:r>
              <w:t>Unique Receipt Key</w:t>
            </w:r>
          </w:p>
          <w:p w14:paraId="33117F15" w14:textId="27792B98" w:rsidR="00EE60F2" w:rsidRDefault="00EE60F2">
            <w:r>
              <w:t>This identifies the column in the import file that will be used to group multiple items within a receipt.  For example, if a single check is used to pay multiple bills, there may be a row for each bill application in the input file.  This identifies the column used to group those application items together.</w:t>
            </w:r>
          </w:p>
        </w:tc>
      </w:tr>
      <w:tr w:rsidR="00EE60F2" w14:paraId="4FE707DF" w14:textId="77777777" w:rsidTr="00EE60F2">
        <w:tc>
          <w:tcPr>
            <w:tcW w:w="1525" w:type="dxa"/>
          </w:tcPr>
          <w:p w14:paraId="5C764EC1" w14:textId="6D25D578" w:rsidR="00EE60F2" w:rsidRDefault="00EE60F2">
            <w:r>
              <w:t>4</w:t>
            </w:r>
          </w:p>
        </w:tc>
        <w:tc>
          <w:tcPr>
            <w:tcW w:w="7825" w:type="dxa"/>
          </w:tcPr>
          <w:p w14:paraId="0C221AE2" w14:textId="77777777" w:rsidR="00EE60F2" w:rsidRDefault="00EE60F2">
            <w:r>
              <w:t>Target Table</w:t>
            </w:r>
          </w:p>
          <w:p w14:paraId="41B8216C" w14:textId="2E4468F6" w:rsidR="00EE60F2" w:rsidRDefault="00EE60F2">
            <w:r>
              <w:t>This indicates the staging table that the data will be imported into</w:t>
            </w:r>
          </w:p>
        </w:tc>
      </w:tr>
      <w:tr w:rsidR="00EE60F2" w14:paraId="20D732B0" w14:textId="77777777" w:rsidTr="00EE60F2">
        <w:tc>
          <w:tcPr>
            <w:tcW w:w="1525" w:type="dxa"/>
          </w:tcPr>
          <w:p w14:paraId="2C59AA6D" w14:textId="7AC03C70" w:rsidR="00EE60F2" w:rsidRDefault="00EE60F2">
            <w:r>
              <w:t>5</w:t>
            </w:r>
          </w:p>
        </w:tc>
        <w:tc>
          <w:tcPr>
            <w:tcW w:w="7825" w:type="dxa"/>
          </w:tcPr>
          <w:p w14:paraId="52F07A24" w14:textId="77777777" w:rsidR="00EE60F2" w:rsidRDefault="00EE60F2">
            <w:r>
              <w:t>The data mapping.</w:t>
            </w:r>
          </w:p>
          <w:p w14:paraId="69888378" w14:textId="77777777" w:rsidR="00EE60F2" w:rsidRDefault="00EE60F2">
            <w:r>
              <w:t>There are multiple application types that can be mapped depending on the data required for each application type.</w:t>
            </w:r>
          </w:p>
          <w:p w14:paraId="06EBD857" w14:textId="1F4DE505" w:rsidR="00EE60F2" w:rsidRDefault="00EE60F2"/>
        </w:tc>
      </w:tr>
      <w:tr w:rsidR="00EE60F2" w14:paraId="7F98C4E4" w14:textId="77777777" w:rsidTr="00EE60F2">
        <w:tc>
          <w:tcPr>
            <w:tcW w:w="1525" w:type="dxa"/>
          </w:tcPr>
          <w:p w14:paraId="2E570993" w14:textId="2CD44347" w:rsidR="00EE60F2" w:rsidRDefault="00EE60F2">
            <w:r>
              <w:t>5a</w:t>
            </w:r>
          </w:p>
        </w:tc>
        <w:tc>
          <w:tcPr>
            <w:tcW w:w="7825" w:type="dxa"/>
          </w:tcPr>
          <w:p w14:paraId="61A4F5E0" w14:textId="77777777" w:rsidR="00EE60F2" w:rsidRDefault="00EE60F2" w:rsidP="00EE60F2">
            <w:r>
              <w:t>Type of application record</w:t>
            </w:r>
          </w:p>
          <w:p w14:paraId="6625B72F" w14:textId="378AC499" w:rsidR="00EE60F2" w:rsidRDefault="00EE60F2" w:rsidP="00EE60F2">
            <w:r>
              <w:t>The application types are:</w:t>
            </w:r>
          </w:p>
          <w:tbl>
            <w:tblPr>
              <w:tblStyle w:val="TableGrid"/>
              <w:tblW w:w="0" w:type="auto"/>
              <w:tblInd w:w="607" w:type="dxa"/>
              <w:tblLook w:val="04A0" w:firstRow="1" w:lastRow="0" w:firstColumn="1" w:lastColumn="0" w:noHBand="0" w:noVBand="1"/>
            </w:tblPr>
            <w:tblGrid>
              <w:gridCol w:w="875"/>
              <w:gridCol w:w="4500"/>
            </w:tblGrid>
            <w:tr w:rsidR="00EE60F2" w14:paraId="2C67D314" w14:textId="77777777" w:rsidTr="00541494">
              <w:tc>
                <w:tcPr>
                  <w:tcW w:w="875" w:type="dxa"/>
                </w:tcPr>
                <w:p w14:paraId="4FF16F59" w14:textId="77777777" w:rsidR="00EE60F2" w:rsidRDefault="00EE60F2" w:rsidP="00EE60F2">
                  <w:r>
                    <w:t>R</w:t>
                  </w:r>
                </w:p>
              </w:tc>
              <w:tc>
                <w:tcPr>
                  <w:tcW w:w="4500" w:type="dxa"/>
                </w:tcPr>
                <w:p w14:paraId="7C498B09" w14:textId="77777777" w:rsidR="00EE60F2" w:rsidRDefault="00EE60F2" w:rsidP="00EE60F2">
                  <w:r>
                    <w:t>Receipt Header – typically one per deposit item (i.e. Check or Wire transaction)</w:t>
                  </w:r>
                </w:p>
              </w:tc>
            </w:tr>
            <w:tr w:rsidR="00EE60F2" w14:paraId="6DDDD941" w14:textId="77777777" w:rsidTr="00541494">
              <w:tc>
                <w:tcPr>
                  <w:tcW w:w="875" w:type="dxa"/>
                </w:tcPr>
                <w:p w14:paraId="26197504" w14:textId="77777777" w:rsidR="00EE60F2" w:rsidRDefault="00EE60F2" w:rsidP="00EE60F2">
                  <w:r>
                    <w:t>I</w:t>
                  </w:r>
                </w:p>
              </w:tc>
              <w:tc>
                <w:tcPr>
                  <w:tcW w:w="4500" w:type="dxa"/>
                </w:tcPr>
                <w:p w14:paraId="39AAF09F" w14:textId="77777777" w:rsidR="00EE60F2" w:rsidRDefault="00EE60F2" w:rsidP="00EE60F2">
                  <w:r>
                    <w:t>Application to a client invoice (Bill)</w:t>
                  </w:r>
                </w:p>
              </w:tc>
            </w:tr>
            <w:tr w:rsidR="00EE60F2" w14:paraId="6F46B3EB" w14:textId="77777777" w:rsidTr="00541494">
              <w:tc>
                <w:tcPr>
                  <w:tcW w:w="875" w:type="dxa"/>
                </w:tcPr>
                <w:p w14:paraId="72E4761E" w14:textId="77777777" w:rsidR="00EE60F2" w:rsidRDefault="00EE60F2" w:rsidP="00EE60F2">
                  <w:r>
                    <w:t>C</w:t>
                  </w:r>
                </w:p>
              </w:tc>
              <w:tc>
                <w:tcPr>
                  <w:tcW w:w="4500" w:type="dxa"/>
                </w:tcPr>
                <w:p w14:paraId="41943F21" w14:textId="77777777" w:rsidR="00EE60F2" w:rsidRDefault="00EE60F2" w:rsidP="00EE60F2">
                  <w:r>
                    <w:t>Client Credit, e.g. Unapplied Cash</w:t>
                  </w:r>
                </w:p>
              </w:tc>
            </w:tr>
            <w:tr w:rsidR="00EE60F2" w14:paraId="242B5346" w14:textId="77777777" w:rsidTr="00541494">
              <w:tc>
                <w:tcPr>
                  <w:tcW w:w="875" w:type="dxa"/>
                </w:tcPr>
                <w:p w14:paraId="067143E6" w14:textId="77777777" w:rsidR="00EE60F2" w:rsidRDefault="00EE60F2" w:rsidP="00EE60F2">
                  <w:r>
                    <w:t>M</w:t>
                  </w:r>
                </w:p>
              </w:tc>
              <w:tc>
                <w:tcPr>
                  <w:tcW w:w="4500" w:type="dxa"/>
                </w:tcPr>
                <w:p w14:paraId="4246760B" w14:textId="77777777" w:rsidR="00EE60F2" w:rsidRDefault="00EE60F2" w:rsidP="00EE60F2">
                  <w:r>
                    <w:t>Matter Credit</w:t>
                  </w:r>
                </w:p>
              </w:tc>
            </w:tr>
            <w:tr w:rsidR="00EE60F2" w14:paraId="7AAF1430" w14:textId="77777777" w:rsidTr="00541494">
              <w:tc>
                <w:tcPr>
                  <w:tcW w:w="875" w:type="dxa"/>
                </w:tcPr>
                <w:p w14:paraId="2D265EA7" w14:textId="77777777" w:rsidR="00EE60F2" w:rsidRDefault="00EE60F2" w:rsidP="00EE60F2">
                  <w:r>
                    <w:t>G</w:t>
                  </w:r>
                </w:p>
              </w:tc>
              <w:tc>
                <w:tcPr>
                  <w:tcW w:w="4500" w:type="dxa"/>
                </w:tcPr>
                <w:p w14:paraId="3409E551" w14:textId="77777777" w:rsidR="00EE60F2" w:rsidRDefault="00EE60F2" w:rsidP="00EE60F2">
                  <w:r>
                    <w:t>GL Entry</w:t>
                  </w:r>
                </w:p>
              </w:tc>
            </w:tr>
            <w:tr w:rsidR="00EE60F2" w14:paraId="6E12FC1B" w14:textId="77777777" w:rsidTr="00541494">
              <w:tc>
                <w:tcPr>
                  <w:tcW w:w="875" w:type="dxa"/>
                </w:tcPr>
                <w:p w14:paraId="29A66562" w14:textId="77777777" w:rsidR="00EE60F2" w:rsidRDefault="00EE60F2" w:rsidP="00EE60F2">
                  <w:r>
                    <w:t>T</w:t>
                  </w:r>
                </w:p>
              </w:tc>
              <w:tc>
                <w:tcPr>
                  <w:tcW w:w="4500" w:type="dxa"/>
                </w:tcPr>
                <w:p w14:paraId="6F8C2276" w14:textId="77777777" w:rsidR="00EE60F2" w:rsidRDefault="00EE60F2" w:rsidP="00EE60F2">
                  <w:r>
                    <w:t>Trust Receipt</w:t>
                  </w:r>
                </w:p>
              </w:tc>
            </w:tr>
          </w:tbl>
          <w:p w14:paraId="5C172950" w14:textId="77777777" w:rsidR="00EE60F2" w:rsidRDefault="00EE60F2"/>
        </w:tc>
      </w:tr>
      <w:tr w:rsidR="00EE60F2" w14:paraId="4F0FDA38" w14:textId="77777777" w:rsidTr="00EE60F2">
        <w:tc>
          <w:tcPr>
            <w:tcW w:w="1525" w:type="dxa"/>
          </w:tcPr>
          <w:p w14:paraId="5D35296D" w14:textId="098E2848" w:rsidR="00EE60F2" w:rsidRDefault="00EE60F2">
            <w:r>
              <w:t>5b</w:t>
            </w:r>
          </w:p>
        </w:tc>
        <w:tc>
          <w:tcPr>
            <w:tcW w:w="7825" w:type="dxa"/>
          </w:tcPr>
          <w:p w14:paraId="257A6829" w14:textId="60A4468E" w:rsidR="00EE60F2" w:rsidRDefault="00EE60F2" w:rsidP="00EE60F2">
            <w:r>
              <w:t>The target column in the staging table to receive the data.</w:t>
            </w:r>
          </w:p>
          <w:p w14:paraId="5B8316D5" w14:textId="22ED5150" w:rsidR="001D6973" w:rsidRDefault="001D6973" w:rsidP="00EE60F2">
            <w:r>
              <w:t xml:space="preserve">Values in this </w:t>
            </w:r>
            <w:r w:rsidR="00256C57">
              <w:t>column</w:t>
            </w:r>
            <w:r>
              <w:t xml:space="preserve"> must match a column name in the Target Table specified in Item 4</w:t>
            </w:r>
          </w:p>
        </w:tc>
      </w:tr>
      <w:tr w:rsidR="001D6973" w14:paraId="2EE78BC1" w14:textId="77777777" w:rsidTr="00EE60F2">
        <w:tc>
          <w:tcPr>
            <w:tcW w:w="1525" w:type="dxa"/>
          </w:tcPr>
          <w:p w14:paraId="05684934" w14:textId="6D791315" w:rsidR="001D6973" w:rsidRDefault="001D6973">
            <w:r>
              <w:t>5c</w:t>
            </w:r>
          </w:p>
        </w:tc>
        <w:tc>
          <w:tcPr>
            <w:tcW w:w="7825" w:type="dxa"/>
          </w:tcPr>
          <w:p w14:paraId="7968E1CD" w14:textId="77777777" w:rsidR="001D6973" w:rsidRDefault="001D6973" w:rsidP="00EE60F2">
            <w:r>
              <w:t>The source column in the Import File.</w:t>
            </w:r>
          </w:p>
          <w:p w14:paraId="0CCCFBE1" w14:textId="6A9355D3" w:rsidR="001D6973" w:rsidRDefault="001D6973" w:rsidP="00EE60F2">
            <w:r>
              <w:t>Values in this column must match columns in the input file.</w:t>
            </w:r>
          </w:p>
        </w:tc>
      </w:tr>
      <w:tr w:rsidR="001D6973" w14:paraId="22BC0C21" w14:textId="77777777" w:rsidTr="00EE60F2">
        <w:tc>
          <w:tcPr>
            <w:tcW w:w="1525" w:type="dxa"/>
          </w:tcPr>
          <w:p w14:paraId="2A63330B" w14:textId="21E251BA" w:rsidR="001D6973" w:rsidRDefault="001D6973">
            <w:r>
              <w:t>5d</w:t>
            </w:r>
          </w:p>
        </w:tc>
        <w:tc>
          <w:tcPr>
            <w:tcW w:w="7825" w:type="dxa"/>
          </w:tcPr>
          <w:p w14:paraId="1F0213CA" w14:textId="77777777" w:rsidR="001D6973" w:rsidRDefault="001D6973" w:rsidP="00EE60F2">
            <w:r>
              <w:t>Mapping function</w:t>
            </w:r>
          </w:p>
          <w:tbl>
            <w:tblPr>
              <w:tblStyle w:val="TableGrid"/>
              <w:tblW w:w="5308" w:type="dxa"/>
              <w:tblInd w:w="607" w:type="dxa"/>
              <w:tblLook w:val="04A0" w:firstRow="1" w:lastRow="0" w:firstColumn="1" w:lastColumn="0" w:noHBand="0" w:noVBand="1"/>
            </w:tblPr>
            <w:tblGrid>
              <w:gridCol w:w="881"/>
              <w:gridCol w:w="4427"/>
            </w:tblGrid>
            <w:tr w:rsidR="001D6973" w14:paraId="3949E445" w14:textId="77777777" w:rsidTr="001D6973">
              <w:tc>
                <w:tcPr>
                  <w:tcW w:w="881" w:type="dxa"/>
                </w:tcPr>
                <w:p w14:paraId="3F2C240F" w14:textId="2EF7ECF0" w:rsidR="001D6973" w:rsidRDefault="001D6973" w:rsidP="001D6973">
                  <w:r>
                    <w:t>L</w:t>
                  </w:r>
                </w:p>
              </w:tc>
              <w:tc>
                <w:tcPr>
                  <w:tcW w:w="4427" w:type="dxa"/>
                </w:tcPr>
                <w:p w14:paraId="1B702BB8" w14:textId="23885C46" w:rsidR="001D6973" w:rsidRDefault="001D6973" w:rsidP="00EE60F2">
                  <w:r>
                    <w:t>Label – Source column labeled with ‘Source’ value (5c) will be moved into the Target Column (5b)</w:t>
                  </w:r>
                </w:p>
              </w:tc>
            </w:tr>
            <w:tr w:rsidR="001D6973" w14:paraId="3C99A23A" w14:textId="77777777" w:rsidTr="001D6973">
              <w:tc>
                <w:tcPr>
                  <w:tcW w:w="881" w:type="dxa"/>
                </w:tcPr>
                <w:p w14:paraId="21DD440A" w14:textId="6CF16222" w:rsidR="001D6973" w:rsidRDefault="001D6973" w:rsidP="001D6973">
                  <w:r>
                    <w:t>K</w:t>
                  </w:r>
                </w:p>
              </w:tc>
              <w:tc>
                <w:tcPr>
                  <w:tcW w:w="4427" w:type="dxa"/>
                </w:tcPr>
                <w:p w14:paraId="408800F6" w14:textId="3305A36A" w:rsidR="001D6973" w:rsidRDefault="001D6973" w:rsidP="00EE60F2">
                  <w:r>
                    <w:t>Constant – the constant value in Source (5c) will be moved into the target Column (5b)</w:t>
                  </w:r>
                </w:p>
              </w:tc>
            </w:tr>
            <w:tr w:rsidR="001D6973" w14:paraId="418A46B3" w14:textId="77777777" w:rsidTr="001D6973">
              <w:tc>
                <w:tcPr>
                  <w:tcW w:w="881" w:type="dxa"/>
                </w:tcPr>
                <w:p w14:paraId="2683E8FE" w14:textId="70C72847" w:rsidR="001D6973" w:rsidRDefault="001D6973" w:rsidP="001D6973">
                  <w:r>
                    <w:t>R</w:t>
                  </w:r>
                </w:p>
              </w:tc>
              <w:tc>
                <w:tcPr>
                  <w:tcW w:w="4427" w:type="dxa"/>
                </w:tcPr>
                <w:p w14:paraId="7F17D0FB" w14:textId="77777777" w:rsidR="001D6973" w:rsidRDefault="001D6973" w:rsidP="00EE60F2">
                  <w:r>
                    <w:t>Replacement – System values indicated by the replacement variable in Source (5c) will be moved to the Target Column (5b)</w:t>
                  </w:r>
                </w:p>
                <w:p w14:paraId="2D8E2766" w14:textId="32C9AC6A" w:rsidR="001D6973" w:rsidRDefault="001D6973" w:rsidP="00EE60F2">
                  <w:r>
                    <w:t>Available replacement variables are listed in 7 with the format %</w:t>
                  </w:r>
                  <w:r w:rsidRPr="001D6973">
                    <w:rPr>
                      <w:i/>
                      <w:iCs/>
                    </w:rPr>
                    <w:t>{value}</w:t>
                  </w:r>
                  <w:r>
                    <w:t>%.</w:t>
                  </w:r>
                </w:p>
              </w:tc>
            </w:tr>
            <w:tr w:rsidR="001D6973" w14:paraId="547FE472" w14:textId="77777777" w:rsidTr="001D6973">
              <w:tc>
                <w:tcPr>
                  <w:tcW w:w="881" w:type="dxa"/>
                </w:tcPr>
                <w:p w14:paraId="008AA9E4" w14:textId="195A79F8" w:rsidR="001D6973" w:rsidRDefault="001D6973" w:rsidP="001D6973">
                  <w:r>
                    <w:t>{blank}</w:t>
                  </w:r>
                </w:p>
              </w:tc>
              <w:tc>
                <w:tcPr>
                  <w:tcW w:w="4427" w:type="dxa"/>
                </w:tcPr>
                <w:p w14:paraId="62A44F37" w14:textId="780F4864" w:rsidR="001D6973" w:rsidRDefault="001D6973" w:rsidP="00EE60F2">
                  <w:r>
                    <w:t>No mapping will be done into the Target Column (5b)</w:t>
                  </w:r>
                </w:p>
              </w:tc>
            </w:tr>
          </w:tbl>
          <w:p w14:paraId="3AA9E4D1" w14:textId="64E3E707" w:rsidR="001D6973" w:rsidRDefault="001D6973" w:rsidP="00EE60F2">
            <w:r>
              <w:t xml:space="preserve"> </w:t>
            </w:r>
          </w:p>
        </w:tc>
      </w:tr>
      <w:tr w:rsidR="001D6973" w14:paraId="7617FB78" w14:textId="77777777" w:rsidTr="00EE60F2">
        <w:tc>
          <w:tcPr>
            <w:tcW w:w="1525" w:type="dxa"/>
          </w:tcPr>
          <w:p w14:paraId="27337330" w14:textId="11172481" w:rsidR="001D6973" w:rsidRDefault="001D6973">
            <w:r>
              <w:t>6</w:t>
            </w:r>
          </w:p>
        </w:tc>
        <w:tc>
          <w:tcPr>
            <w:tcW w:w="7825" w:type="dxa"/>
          </w:tcPr>
          <w:p w14:paraId="3E4A4BB4" w14:textId="77777777" w:rsidR="001D6973" w:rsidRDefault="001D6973" w:rsidP="00EE60F2">
            <w:r>
              <w:t>A listing of all available columns.</w:t>
            </w:r>
          </w:p>
          <w:p w14:paraId="7BD6AF82" w14:textId="28064420" w:rsidR="001D6973" w:rsidRDefault="001D6973" w:rsidP="00EE60F2">
            <w:r>
              <w:t>This list is populated from the database based on the table indicated in item 4.</w:t>
            </w:r>
          </w:p>
        </w:tc>
      </w:tr>
      <w:tr w:rsidR="001D6973" w14:paraId="3BB5D2AB" w14:textId="77777777" w:rsidTr="00EE60F2">
        <w:tc>
          <w:tcPr>
            <w:tcW w:w="1525" w:type="dxa"/>
          </w:tcPr>
          <w:p w14:paraId="4BEE4CCF" w14:textId="495FCD40" w:rsidR="001D6973" w:rsidRDefault="001D6973">
            <w:r>
              <w:t>7</w:t>
            </w:r>
          </w:p>
        </w:tc>
        <w:tc>
          <w:tcPr>
            <w:tcW w:w="7825" w:type="dxa"/>
          </w:tcPr>
          <w:p w14:paraId="1F501DFD" w14:textId="77777777" w:rsidR="001D6973" w:rsidRDefault="001D6973" w:rsidP="00EE60F2">
            <w:r>
              <w:t>Fields in Sample File</w:t>
            </w:r>
          </w:p>
          <w:p w14:paraId="748EE0B2" w14:textId="2D388A5C" w:rsidR="001D6973" w:rsidRDefault="001D6973" w:rsidP="00EE60F2">
            <w:r>
              <w:t xml:space="preserve">If a file is selected on the </w:t>
            </w:r>
            <w:r w:rsidR="00256C57">
              <w:t>User</w:t>
            </w:r>
            <w:r>
              <w:t xml:space="preserve"> Interface above, Item  3, the column sin that file will be listed here.</w:t>
            </w:r>
          </w:p>
          <w:p w14:paraId="10057067" w14:textId="27C62CB1" w:rsidR="003829D7" w:rsidRDefault="003829D7" w:rsidP="00EE60F2">
            <w:r>
              <w:lastRenderedPageBreak/>
              <w:t>If a cell is selected in 5c, double clicking an item in 7 will update the value in 5c with the selected item from 7.</w:t>
            </w:r>
          </w:p>
        </w:tc>
      </w:tr>
      <w:tr w:rsidR="001D6973" w14:paraId="061FE67B" w14:textId="77777777" w:rsidTr="00EE60F2">
        <w:tc>
          <w:tcPr>
            <w:tcW w:w="1525" w:type="dxa"/>
          </w:tcPr>
          <w:p w14:paraId="4793109B" w14:textId="10D9C18C" w:rsidR="001D6973" w:rsidRDefault="001D6973">
            <w:r>
              <w:lastRenderedPageBreak/>
              <w:t>8</w:t>
            </w:r>
          </w:p>
        </w:tc>
        <w:tc>
          <w:tcPr>
            <w:tcW w:w="7825" w:type="dxa"/>
          </w:tcPr>
          <w:p w14:paraId="28CDAE7B" w14:textId="77777777" w:rsidR="001D6973" w:rsidRDefault="001D6973" w:rsidP="00EE60F2">
            <w:r>
              <w:t>Clone Template</w:t>
            </w:r>
          </w:p>
          <w:p w14:paraId="18503CE0" w14:textId="64DC08DE" w:rsidR="001D6973" w:rsidRDefault="001D6973" w:rsidP="00EE60F2">
            <w:r>
              <w:t xml:space="preserve">Entering a code and </w:t>
            </w:r>
            <w:r w:rsidR="00256C57">
              <w:t>description</w:t>
            </w:r>
            <w:r>
              <w:t xml:space="preserve">, then clicking “Save As: &gt;” will cause the current mapping definition to be cloned the </w:t>
            </w:r>
            <w:r w:rsidR="00256C57">
              <w:t>description</w:t>
            </w:r>
            <w:r>
              <w:t xml:space="preserve"> new code with the new name</w:t>
            </w:r>
            <w:r w:rsidR="003829D7">
              <w:t>.</w:t>
            </w:r>
          </w:p>
          <w:p w14:paraId="6FF0DB74" w14:textId="1694FED3" w:rsidR="003829D7" w:rsidRDefault="003829D7" w:rsidP="00EE60F2">
            <w:r>
              <w:t>This can be used as a shortcut to begin a new mapping.</w:t>
            </w:r>
          </w:p>
        </w:tc>
      </w:tr>
      <w:tr w:rsidR="003829D7" w14:paraId="4BB15FF0" w14:textId="77777777" w:rsidTr="00EE60F2">
        <w:tc>
          <w:tcPr>
            <w:tcW w:w="1525" w:type="dxa"/>
          </w:tcPr>
          <w:p w14:paraId="3FCB7553" w14:textId="6EBA46FD" w:rsidR="003829D7" w:rsidRDefault="003829D7">
            <w:r>
              <w:t>9</w:t>
            </w:r>
          </w:p>
        </w:tc>
        <w:tc>
          <w:tcPr>
            <w:tcW w:w="7825" w:type="dxa"/>
          </w:tcPr>
          <w:p w14:paraId="151BB274" w14:textId="77777777" w:rsidR="003829D7" w:rsidRDefault="003829D7" w:rsidP="00EE60F2">
            <w:r>
              <w:t>Delete Map</w:t>
            </w:r>
          </w:p>
          <w:p w14:paraId="7B60CD50" w14:textId="7B5EAEEB" w:rsidR="003829D7" w:rsidRDefault="003829D7" w:rsidP="00EE60F2">
            <w:r>
              <w:t>Will permanently remove a mapping definition.</w:t>
            </w:r>
          </w:p>
        </w:tc>
      </w:tr>
      <w:tr w:rsidR="003829D7" w14:paraId="1EAC556F" w14:textId="77777777" w:rsidTr="00EE60F2">
        <w:tc>
          <w:tcPr>
            <w:tcW w:w="1525" w:type="dxa"/>
          </w:tcPr>
          <w:p w14:paraId="722FE4FB" w14:textId="0F9D0D4E" w:rsidR="003829D7" w:rsidRDefault="003829D7">
            <w:r>
              <w:t>10</w:t>
            </w:r>
          </w:p>
        </w:tc>
        <w:tc>
          <w:tcPr>
            <w:tcW w:w="7825" w:type="dxa"/>
          </w:tcPr>
          <w:p w14:paraId="554D8A9D" w14:textId="77777777" w:rsidR="003829D7" w:rsidRDefault="003829D7" w:rsidP="00EE60F2">
            <w:r>
              <w:t>Save</w:t>
            </w:r>
          </w:p>
          <w:p w14:paraId="32707103" w14:textId="59609571" w:rsidR="003829D7" w:rsidRDefault="003829D7" w:rsidP="00EE60F2">
            <w:r>
              <w:t>Will save any pending changes to the mapping displayed.</w:t>
            </w:r>
          </w:p>
        </w:tc>
      </w:tr>
      <w:tr w:rsidR="003829D7" w14:paraId="069E0292" w14:textId="77777777" w:rsidTr="00EE60F2">
        <w:tc>
          <w:tcPr>
            <w:tcW w:w="1525" w:type="dxa"/>
          </w:tcPr>
          <w:p w14:paraId="30B0D64E" w14:textId="7217B9C4" w:rsidR="003829D7" w:rsidRDefault="003829D7">
            <w:r>
              <w:t>11</w:t>
            </w:r>
          </w:p>
        </w:tc>
        <w:tc>
          <w:tcPr>
            <w:tcW w:w="7825" w:type="dxa"/>
          </w:tcPr>
          <w:p w14:paraId="45233C55" w14:textId="77777777" w:rsidR="003829D7" w:rsidRDefault="003829D7" w:rsidP="00EE60F2">
            <w:r>
              <w:t>Close</w:t>
            </w:r>
          </w:p>
          <w:p w14:paraId="211C899B" w14:textId="77777777" w:rsidR="003829D7" w:rsidRDefault="003829D7" w:rsidP="00EE60F2">
            <w:r>
              <w:t>Will close this form and return to the main user interface.</w:t>
            </w:r>
          </w:p>
          <w:p w14:paraId="285246B5" w14:textId="77777777" w:rsidR="003829D7" w:rsidRDefault="003829D7" w:rsidP="00EE60F2">
            <w:r>
              <w:t>If there are unsaved changes, you will be prompted:</w:t>
            </w:r>
          </w:p>
          <w:p w14:paraId="51A9F152" w14:textId="77777777" w:rsidR="003829D7" w:rsidRDefault="003829D7" w:rsidP="003829D7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4C44E4DF" wp14:editId="24897D5B">
                  <wp:extent cx="1288111" cy="848112"/>
                  <wp:effectExtent l="0" t="0" r="762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058" cy="8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A6F1E" w14:textId="77777777" w:rsidR="003829D7" w:rsidRPr="003D62E9" w:rsidRDefault="003829D7" w:rsidP="003829D7">
            <w:pPr>
              <w:ind w:left="720"/>
              <w:rPr>
                <w:sz w:val="20"/>
                <w:szCs w:val="20"/>
                <w:rPrChange w:id="0" w:author="swen0459 sdn" w:date="2022-12-09T16:31:00Z">
                  <w:rPr/>
                </w:rPrChange>
              </w:rPr>
            </w:pPr>
            <w:r w:rsidRPr="003D62E9">
              <w:rPr>
                <w:sz w:val="20"/>
                <w:szCs w:val="20"/>
                <w:rPrChange w:id="1" w:author="swen0459 sdn" w:date="2022-12-09T16:31:00Z">
                  <w:rPr/>
                </w:rPrChange>
              </w:rPr>
              <w:t>Select Cancel to return to Mapping screen and click Save to save pending changes.</w:t>
            </w:r>
          </w:p>
          <w:p w14:paraId="0B1A2F87" w14:textId="224DCC28" w:rsidR="003829D7" w:rsidRDefault="003829D7" w:rsidP="003829D7">
            <w:pPr>
              <w:ind w:left="720"/>
            </w:pPr>
            <w:r w:rsidRPr="003D62E9">
              <w:rPr>
                <w:sz w:val="20"/>
                <w:szCs w:val="20"/>
                <w:rPrChange w:id="2" w:author="swen0459 sdn" w:date="2022-12-09T16:31:00Z">
                  <w:rPr/>
                </w:rPrChange>
              </w:rPr>
              <w:t>Select OK to discard all pending changes (Except Cloning operations)</w:t>
            </w:r>
          </w:p>
        </w:tc>
      </w:tr>
      <w:tr w:rsidR="003829D7" w14:paraId="7358931A" w14:textId="77777777" w:rsidTr="00EE60F2">
        <w:tc>
          <w:tcPr>
            <w:tcW w:w="1525" w:type="dxa"/>
          </w:tcPr>
          <w:p w14:paraId="5A69E11A" w14:textId="14C0C966" w:rsidR="003829D7" w:rsidRDefault="003829D7">
            <w:r>
              <w:t>12</w:t>
            </w:r>
          </w:p>
        </w:tc>
        <w:tc>
          <w:tcPr>
            <w:tcW w:w="7825" w:type="dxa"/>
          </w:tcPr>
          <w:p w14:paraId="3A59C5EB" w14:textId="77777777" w:rsidR="003829D7" w:rsidRDefault="003829D7" w:rsidP="00EE60F2">
            <w:r>
              <w:t>Add Highlighted Pair to Map</w:t>
            </w:r>
          </w:p>
          <w:p w14:paraId="5B027FE0" w14:textId="77777777" w:rsidR="003829D7" w:rsidRDefault="003829D7" w:rsidP="00EE60F2">
            <w:r>
              <w:t>Enabled if a column from item 6 and a column for Item 7 are selected.</w:t>
            </w:r>
          </w:p>
          <w:p w14:paraId="2AED7970" w14:textId="0A1BAA40" w:rsidR="003829D7" w:rsidRDefault="003829D7" w:rsidP="00EE60F2">
            <w:r>
              <w:t>Will add a row to the mapping, 5b and 5c, with the selected pair</w:t>
            </w:r>
          </w:p>
        </w:tc>
      </w:tr>
    </w:tbl>
    <w:p w14:paraId="4FDD02E4" w14:textId="51D2C8EF" w:rsidR="00EE60F2" w:rsidRDefault="00EE60F2"/>
    <w:p w14:paraId="0AC40CCA" w14:textId="532A3A91" w:rsidR="00E25197" w:rsidRDefault="00E25197" w:rsidP="00C32865">
      <w:pPr>
        <w:pStyle w:val="Heading2"/>
      </w:pPr>
      <w:r>
        <w:t>Infrastructure</w:t>
      </w:r>
    </w:p>
    <w:p w14:paraId="1615B2F5" w14:textId="79263FAD" w:rsidR="00E25197" w:rsidRDefault="00E25197">
      <w:r>
        <w:t xml:space="preserve">The process works by reading the selected import file and uploading it into </w:t>
      </w:r>
      <w:del w:id="3" w:author="swen0459 sdn" w:date="2022-12-09T16:31:00Z">
        <w:r w:rsidDel="003D62E9">
          <w:delText>a</w:delText>
        </w:r>
      </w:del>
      <w:r>
        <w:t>a staging table in SQL.</w:t>
      </w:r>
    </w:p>
    <w:p w14:paraId="4B65BBD2" w14:textId="76667B89" w:rsidR="00E25197" w:rsidRDefault="00E25197">
      <w:r>
        <w:t>A validation procedure is then run against that staged data and will enforce business rules to handle various situations.</w:t>
      </w:r>
    </w:p>
    <w:p w14:paraId="549E3A7E" w14:textId="701E02A3" w:rsidR="00E25197" w:rsidRDefault="00E25197">
      <w:r>
        <w:t xml:space="preserve">Once the data is validated and business rules applied, the data in the staging table is used to create a cash receipt session, with multiple cash </w:t>
      </w:r>
      <w:r w:rsidR="00256C57">
        <w:t>receipts</w:t>
      </w:r>
      <w:r>
        <w:t xml:space="preserve"> as needed, and multiple applications of cash within each cash receipts.</w:t>
      </w:r>
    </w:p>
    <w:p w14:paraId="12E07CE8" w14:textId="6FB7A63A" w:rsidR="00C3195F" w:rsidRDefault="00E25197">
      <w:r>
        <w:t xml:space="preserve">Each import file should generate one CR Session.  Each unique set of data with a common link as indicated by the “Unique Receipt Key” (Mapping item 3) will generate </w:t>
      </w:r>
      <w:r w:rsidR="008D737E">
        <w:t xml:space="preserve">a receipt in that session and each line item with that key will generate an </w:t>
      </w:r>
      <w:r w:rsidR="00256C57">
        <w:t>allocation</w:t>
      </w:r>
      <w:r w:rsidR="008D737E">
        <w:t xml:space="preserve"> record within the cash receipt.</w:t>
      </w:r>
    </w:p>
    <w:p w14:paraId="6DE170CC" w14:textId="2A5265A8" w:rsidR="00C3195F" w:rsidRDefault="00C3195F">
      <w:r>
        <w:br w:type="page"/>
      </w:r>
    </w:p>
    <w:p w14:paraId="36129A0D" w14:textId="5EB976B3" w:rsidR="00E25197" w:rsidRDefault="00C3195F" w:rsidP="00C3195F">
      <w:pPr>
        <w:pStyle w:val="Heading3"/>
      </w:pPr>
      <w:r>
        <w:lastRenderedPageBreak/>
        <w:t>Data Flows*</w:t>
      </w:r>
    </w:p>
    <w:p w14:paraId="7E0C0550" w14:textId="49D0D907" w:rsidR="00085220" w:rsidRDefault="00085220">
      <w:r>
        <w:rPr>
          <w:noProof/>
        </w:rPr>
        <w:drawing>
          <wp:inline distT="0" distB="0" distL="0" distR="0" wp14:anchorId="49FCF65B" wp14:editId="6893D8A1">
            <wp:extent cx="5943600" cy="3979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B323" w14:textId="77777777" w:rsidR="00C3195F" w:rsidRDefault="00C3195F"/>
    <w:p w14:paraId="0A7FAC21" w14:textId="77777777" w:rsidR="00C3195F" w:rsidRDefault="00C3195F" w:rsidP="00C3195F">
      <w:pPr>
        <w:pStyle w:val="NoSpacing"/>
        <w:rPr>
          <w:rStyle w:val="SubtleEmphasis"/>
        </w:rPr>
      </w:pPr>
      <w:r>
        <w:rPr>
          <w:rStyle w:val="SubtleEmphasis"/>
        </w:rPr>
        <w:t>*Notes:</w:t>
      </w:r>
    </w:p>
    <w:p w14:paraId="013B2771" w14:textId="2C73D27C" w:rsidR="00C32865" w:rsidRDefault="00C3195F" w:rsidP="00C3195F">
      <w:pPr>
        <w:spacing w:after="0" w:line="240" w:lineRule="auto"/>
        <w:ind w:firstLine="720"/>
        <w:rPr>
          <w:rStyle w:val="SubtleEmphasis"/>
        </w:rPr>
      </w:pPr>
      <w:r w:rsidRPr="00C3195F">
        <w:rPr>
          <w:rStyle w:val="SubtleEmphasis"/>
        </w:rPr>
        <w:t>Each file will create one Cash Receipt Session</w:t>
      </w:r>
    </w:p>
    <w:p w14:paraId="10E8CE21" w14:textId="2AA1228B" w:rsidR="00C3195F" w:rsidRDefault="00C3195F" w:rsidP="00C3195F">
      <w:pPr>
        <w:spacing w:after="0" w:line="240" w:lineRule="auto"/>
        <w:ind w:firstLine="720"/>
        <w:rPr>
          <w:rStyle w:val="SubtleEmphasis"/>
        </w:rPr>
      </w:pPr>
      <w:r>
        <w:rPr>
          <w:rStyle w:val="SubtleEmphasis"/>
        </w:rPr>
        <w:t>Each group of rows with matching receipt keys</w:t>
      </w:r>
      <w:r w:rsidR="00A65903">
        <w:rPr>
          <w:rStyle w:val="FootnoteReference"/>
          <w:i/>
          <w:iCs/>
          <w:color w:val="404040" w:themeColor="text1" w:themeTint="BF"/>
        </w:rPr>
        <w:footnoteReference w:id="1"/>
      </w:r>
      <w:r>
        <w:rPr>
          <w:rStyle w:val="SubtleEmphasis"/>
        </w:rPr>
        <w:t xml:space="preserve"> will create one Cash Receipt</w:t>
      </w:r>
    </w:p>
    <w:p w14:paraId="725EAB19" w14:textId="6F0E230B" w:rsidR="00C3195F" w:rsidRDefault="00C3195F" w:rsidP="00C3195F">
      <w:pPr>
        <w:spacing w:after="0" w:line="240" w:lineRule="auto"/>
        <w:ind w:firstLine="720"/>
        <w:rPr>
          <w:rStyle w:val="SubtleEmphasis"/>
        </w:rPr>
      </w:pPr>
      <w:r>
        <w:rPr>
          <w:rStyle w:val="SubtleEmphasis"/>
        </w:rPr>
        <w:t>Each individual rows within each group of rows will create one Cash Allocation Detail row.</w:t>
      </w:r>
    </w:p>
    <w:p w14:paraId="46EDD0E6" w14:textId="77777777" w:rsidR="00C3195F" w:rsidRPr="00C3195F" w:rsidRDefault="00C3195F" w:rsidP="00C3195F">
      <w:pPr>
        <w:ind w:firstLine="720"/>
        <w:rPr>
          <w:rStyle w:val="SubtleEmphasis"/>
        </w:rPr>
      </w:pPr>
    </w:p>
    <w:p w14:paraId="141CC906" w14:textId="4912A97C" w:rsidR="00C32865" w:rsidRDefault="00C32865" w:rsidP="00C32865">
      <w:pPr>
        <w:pStyle w:val="Heading3"/>
      </w:pPr>
      <w:r>
        <w:t>Supporting SQL Procedures:</w:t>
      </w:r>
    </w:p>
    <w:p w14:paraId="3DC3ADD9" w14:textId="65CB7349" w:rsidR="00C32865" w:rsidRDefault="00C32865">
      <w:r>
        <w:t>The operation of each procedure is described following this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2865" w14:paraId="014283D8" w14:textId="77777777" w:rsidTr="00C32865">
        <w:tc>
          <w:tcPr>
            <w:tcW w:w="4675" w:type="dxa"/>
          </w:tcPr>
          <w:p w14:paraId="522D2B36" w14:textId="5BCCE5CF" w:rsidR="00C32865" w:rsidRDefault="00C32865">
            <w:r>
              <w:t>Procedure Name</w:t>
            </w:r>
          </w:p>
        </w:tc>
        <w:tc>
          <w:tcPr>
            <w:tcW w:w="4675" w:type="dxa"/>
          </w:tcPr>
          <w:p w14:paraId="29DF9421" w14:textId="3083384C" w:rsidR="00C32865" w:rsidRDefault="00C32865">
            <w:r>
              <w:t>Purpose</w:t>
            </w:r>
          </w:p>
        </w:tc>
      </w:tr>
      <w:tr w:rsidR="00C32865" w14:paraId="48E195E9" w14:textId="77777777" w:rsidTr="00C32865">
        <w:tc>
          <w:tcPr>
            <w:tcW w:w="4675" w:type="dxa"/>
          </w:tcPr>
          <w:p w14:paraId="6FC89E61" w14:textId="0F93E587" w:rsidR="00C32865" w:rsidRDefault="00C32865">
            <w:r>
              <w:t>SpAacCRPreValidateData</w:t>
            </w:r>
          </w:p>
        </w:tc>
        <w:tc>
          <w:tcPr>
            <w:tcW w:w="4675" w:type="dxa"/>
          </w:tcPr>
          <w:p w14:paraId="7E70CFD2" w14:textId="0890F8DB" w:rsidR="00C32865" w:rsidRDefault="00C32865">
            <w:r>
              <w:t>Analyze uploaded batch details in staging table</w:t>
            </w:r>
            <w:ins w:id="4" w:author="swen0459 sdn" w:date="2022-12-09T10:23:00Z">
              <w:r w:rsidR="00A854D5">
                <w:t>, validate codes</w:t>
              </w:r>
            </w:ins>
            <w:r>
              <w:t xml:space="preserve"> and apply </w:t>
            </w:r>
            <w:ins w:id="5" w:author="swen0459 sdn" w:date="2022-12-09T10:23:00Z">
              <w:r w:rsidR="00A854D5">
                <w:t xml:space="preserve">default values for missing data according to </w:t>
              </w:r>
            </w:ins>
            <w:r>
              <w:t>business</w:t>
            </w:r>
            <w:del w:id="6" w:author="swen0459 sdn" w:date="2022-12-09T10:30:00Z">
              <w:r w:rsidDel="00A854D5">
                <w:delText xml:space="preserve"> rules for creation of Expert Cash Receipts</w:delText>
              </w:r>
            </w:del>
          </w:p>
        </w:tc>
      </w:tr>
      <w:tr w:rsidR="00C32865" w14:paraId="575B6EEA" w14:textId="77777777" w:rsidTr="00C32865">
        <w:tc>
          <w:tcPr>
            <w:tcW w:w="4675" w:type="dxa"/>
          </w:tcPr>
          <w:p w14:paraId="3AA5C373" w14:textId="539BB936" w:rsidR="00C32865" w:rsidRDefault="00C32865">
            <w:r>
              <w:t>_spaac_ImportCR</w:t>
            </w:r>
          </w:p>
        </w:tc>
        <w:tc>
          <w:tcPr>
            <w:tcW w:w="4675" w:type="dxa"/>
          </w:tcPr>
          <w:p w14:paraId="0447F3AA" w14:textId="6BEF94CA" w:rsidR="00C32865" w:rsidRDefault="00C32865">
            <w:r>
              <w:t>Driving procedure to read batch details from staging table and call sub-procedures to create Sessions, Receipts and Receipt Details</w:t>
            </w:r>
          </w:p>
        </w:tc>
      </w:tr>
      <w:tr w:rsidR="00C32865" w14:paraId="17753851" w14:textId="77777777" w:rsidTr="00C32865">
        <w:tc>
          <w:tcPr>
            <w:tcW w:w="4675" w:type="dxa"/>
          </w:tcPr>
          <w:p w14:paraId="61A28EB8" w14:textId="0332D828" w:rsidR="00C32865" w:rsidRDefault="00C32865">
            <w:r>
              <w:t>_spaac_CR_Create_Session</w:t>
            </w:r>
          </w:p>
        </w:tc>
        <w:tc>
          <w:tcPr>
            <w:tcW w:w="4675" w:type="dxa"/>
          </w:tcPr>
          <w:p w14:paraId="344A0A2D" w14:textId="5EACBCE9" w:rsidR="00C32865" w:rsidRDefault="00C32865">
            <w:r>
              <w:t>Creates a Cash Receipts Session Header</w:t>
            </w:r>
          </w:p>
        </w:tc>
      </w:tr>
      <w:tr w:rsidR="00C32865" w14:paraId="7A000D83" w14:textId="77777777" w:rsidTr="00C32865">
        <w:tc>
          <w:tcPr>
            <w:tcW w:w="4675" w:type="dxa"/>
          </w:tcPr>
          <w:p w14:paraId="4831AFFE" w14:textId="6246CE26" w:rsidR="00C32865" w:rsidRDefault="00C32865">
            <w:r>
              <w:lastRenderedPageBreak/>
              <w:t>_spaac_Create_Receipt</w:t>
            </w:r>
          </w:p>
        </w:tc>
        <w:tc>
          <w:tcPr>
            <w:tcW w:w="4675" w:type="dxa"/>
          </w:tcPr>
          <w:p w14:paraId="35398069" w14:textId="4C6DF6CB" w:rsidR="00C32865" w:rsidRDefault="00C32865">
            <w:r>
              <w:t>Creates a Cash Receipt transaction</w:t>
            </w:r>
          </w:p>
        </w:tc>
      </w:tr>
      <w:tr w:rsidR="00C32865" w14:paraId="012AAB54" w14:textId="77777777" w:rsidTr="00C32865">
        <w:tc>
          <w:tcPr>
            <w:tcW w:w="4675" w:type="dxa"/>
          </w:tcPr>
          <w:p w14:paraId="18D82C91" w14:textId="6436F2DF" w:rsidR="00C32865" w:rsidRDefault="00C32865">
            <w:r>
              <w:t>_spaac_CR_Bill_Application</w:t>
            </w:r>
          </w:p>
        </w:tc>
        <w:tc>
          <w:tcPr>
            <w:tcW w:w="4675" w:type="dxa"/>
          </w:tcPr>
          <w:p w14:paraId="38326A74" w14:textId="696A0DFF" w:rsidR="00C32865" w:rsidRDefault="00C32865">
            <w:r>
              <w:t>Creates allocation details to a bill within a cash receipt transaction</w:t>
            </w:r>
          </w:p>
        </w:tc>
      </w:tr>
      <w:tr w:rsidR="00C32865" w14:paraId="14DB44BE" w14:textId="77777777" w:rsidTr="00C32865">
        <w:tc>
          <w:tcPr>
            <w:tcW w:w="4675" w:type="dxa"/>
          </w:tcPr>
          <w:p w14:paraId="55D71432" w14:textId="2FD73BBD" w:rsidR="00C32865" w:rsidRDefault="00C32865" w:rsidP="00C32865">
            <w:r>
              <w:t>_spaac_CL_Credit_Application</w:t>
            </w:r>
          </w:p>
        </w:tc>
        <w:tc>
          <w:tcPr>
            <w:tcW w:w="4675" w:type="dxa"/>
          </w:tcPr>
          <w:p w14:paraId="372EAE23" w14:textId="160C1731" w:rsidR="00C32865" w:rsidRDefault="00C32865" w:rsidP="00C32865">
            <w:r>
              <w:t>Creates a Client-level credit within a cash receipt transaction</w:t>
            </w:r>
          </w:p>
        </w:tc>
      </w:tr>
      <w:tr w:rsidR="00C32865" w14:paraId="42737B50" w14:textId="77777777" w:rsidTr="00C32865">
        <w:tc>
          <w:tcPr>
            <w:tcW w:w="4675" w:type="dxa"/>
          </w:tcPr>
          <w:p w14:paraId="22F85DBC" w14:textId="60EDA875" w:rsidR="00C32865" w:rsidRDefault="00C32865" w:rsidP="00C32865">
            <w:r>
              <w:t>_spaac_MT_Credit_Application</w:t>
            </w:r>
          </w:p>
        </w:tc>
        <w:tc>
          <w:tcPr>
            <w:tcW w:w="4675" w:type="dxa"/>
          </w:tcPr>
          <w:p w14:paraId="2D30C147" w14:textId="6E51D25F" w:rsidR="00C32865" w:rsidRDefault="00C32865" w:rsidP="00C32865">
            <w:r>
              <w:t>Creates a Matter-level credit within a cash receipt transaction</w:t>
            </w:r>
          </w:p>
        </w:tc>
      </w:tr>
      <w:tr w:rsidR="00C32865" w14:paraId="63DCCC25" w14:textId="77777777" w:rsidTr="00C32865">
        <w:tc>
          <w:tcPr>
            <w:tcW w:w="4675" w:type="dxa"/>
          </w:tcPr>
          <w:p w14:paraId="67F3270E" w14:textId="5FB3495E" w:rsidR="00C32865" w:rsidRDefault="00C32865" w:rsidP="00C32865">
            <w:r>
              <w:t>_spaac_CR_Bill_Application</w:t>
            </w:r>
          </w:p>
        </w:tc>
        <w:tc>
          <w:tcPr>
            <w:tcW w:w="4675" w:type="dxa"/>
          </w:tcPr>
          <w:p w14:paraId="762E28B6" w14:textId="7C128F95" w:rsidR="00C32865" w:rsidRDefault="00C32865" w:rsidP="00C32865">
            <w:r>
              <w:t>Creates allocation details to a bill within a cash receipt transaction</w:t>
            </w:r>
          </w:p>
        </w:tc>
      </w:tr>
      <w:tr w:rsidR="00F0730E" w14:paraId="495CD52B" w14:textId="77777777" w:rsidTr="00C32865">
        <w:trPr>
          <w:ins w:id="7" w:author="swen0459 sdn" w:date="2022-12-14T11:42:00Z"/>
        </w:trPr>
        <w:tc>
          <w:tcPr>
            <w:tcW w:w="4675" w:type="dxa"/>
          </w:tcPr>
          <w:p w14:paraId="21902425" w14:textId="23821DEA" w:rsidR="00F0730E" w:rsidRDefault="00F0730E" w:rsidP="00C32865">
            <w:pPr>
              <w:rPr>
                <w:ins w:id="8" w:author="swen0459 sdn" w:date="2022-12-14T11:42:00Z"/>
              </w:rPr>
            </w:pPr>
            <w:ins w:id="9" w:author="swen0459 sdn" w:date="2022-12-14T11:43:00Z"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_spaac_CR_Import_Map</w:t>
              </w:r>
            </w:ins>
          </w:p>
        </w:tc>
        <w:tc>
          <w:tcPr>
            <w:tcW w:w="4675" w:type="dxa"/>
          </w:tcPr>
          <w:p w14:paraId="31C7643A" w14:textId="1FDB9528" w:rsidR="00F0730E" w:rsidRDefault="00F0730E" w:rsidP="00C32865">
            <w:pPr>
              <w:rPr>
                <w:ins w:id="10" w:author="swen0459 sdn" w:date="2022-12-14T11:42:00Z"/>
              </w:rPr>
            </w:pPr>
            <w:ins w:id="11" w:author="swen0459 sdn" w:date="2022-12-14T11:43:00Z">
              <w:r>
                <w:t>Import a mapping file (.map).  Ma</w:t>
              </w:r>
            </w:ins>
            <w:ins w:id="12" w:author="swen0459 sdn" w:date="2022-12-14T11:44:00Z">
              <w:r>
                <w:t>p</w:t>
              </w:r>
            </w:ins>
            <w:ins w:id="13" w:author="swen0459 sdn" w:date="2022-12-14T11:43:00Z">
              <w:r>
                <w:t>ping files are created with the Export Map option.</w:t>
              </w:r>
            </w:ins>
          </w:p>
        </w:tc>
      </w:tr>
    </w:tbl>
    <w:p w14:paraId="0026DA3A" w14:textId="1679016E" w:rsidR="00C32865" w:rsidRDefault="00C32865"/>
    <w:p w14:paraId="3B388F6F" w14:textId="189E82CA" w:rsidR="00C32865" w:rsidRDefault="00C32865" w:rsidP="00C32865">
      <w:pPr>
        <w:pStyle w:val="Heading4"/>
      </w:pPr>
      <w:r>
        <w:t>SpAacCRPreValidateData</w:t>
      </w:r>
    </w:p>
    <w:p w14:paraId="140C3CAD" w14:textId="6FEA0E52" w:rsidR="00C32865" w:rsidRDefault="00C32865" w:rsidP="00C32865">
      <w:r>
        <w:t xml:space="preserve">This procedure will </w:t>
      </w:r>
      <w:r w:rsidR="00F87DC8">
        <w:t xml:space="preserve">Validate and </w:t>
      </w:r>
      <w:r>
        <w:t xml:space="preserve">process the raw data uploaded into the </w:t>
      </w:r>
      <w:r w:rsidR="00C3195F">
        <w:t>staging table.  It serves to validate the data being imported as well as to apply business rules as prescribed to enable the creation of a complete cash receipt session.</w:t>
      </w:r>
    </w:p>
    <w:p w14:paraId="013456B4" w14:textId="4BADE117" w:rsidR="006F0E98" w:rsidRDefault="006F0E98" w:rsidP="00C32865">
      <w:r>
        <w:t xml:space="preserve">On first call for any given </w:t>
      </w:r>
      <w:r w:rsidR="000438F6">
        <w:t>BatchId</w:t>
      </w:r>
      <w:r>
        <w:t xml:space="preserve">, the process will create a backup of the original data that was staged.  Subsequent calls for the same </w:t>
      </w:r>
      <w:r w:rsidR="000438F6">
        <w:t>BatchId</w:t>
      </w:r>
      <w:r>
        <w:t xml:space="preserve"> will restore the original uploaded data before re-validating the batch.  Backup data is stored in the _AAC_CR_LOAD with a </w:t>
      </w:r>
      <w:r w:rsidR="000438F6">
        <w:t>BatchId</w:t>
      </w:r>
      <w:r>
        <w:t xml:space="preserve"> set to the negative of the original </w:t>
      </w:r>
      <w:r w:rsidR="000438F6">
        <w:t>BatchId</w:t>
      </w:r>
      <w:r>
        <w:t>.</w:t>
      </w:r>
    </w:p>
    <w:p w14:paraId="1D3C06BC" w14:textId="41B9BD8B" w:rsidR="006F0E98" w:rsidRDefault="006F0E98" w:rsidP="00C32865">
      <w:r>
        <w:t xml:space="preserve">If the batch was </w:t>
      </w:r>
      <w:r w:rsidR="000438F6">
        <w:t>successfully</w:t>
      </w:r>
      <w:r>
        <w:t xml:space="preserve"> uploaded to a CR Session, as indicated by the</w:t>
      </w:r>
      <w:r w:rsidR="000438F6">
        <w:t xml:space="preserve"> </w:t>
      </w:r>
      <w:r>
        <w:t>_SESSION column having a non-zero value, it cannot be uploaded again.  Validation will fail and no additional validation rules will be processed.</w:t>
      </w:r>
    </w:p>
    <w:p w14:paraId="585C7C70" w14:textId="4A56EC88" w:rsidR="00D1475A" w:rsidRDefault="00D1475A">
      <w:pPr>
        <w:pStyle w:val="Heading5"/>
        <w:pPrChange w:id="14" w:author="swen0459 sdn" w:date="2022-12-09T10:33:00Z">
          <w:pPr>
            <w:pStyle w:val="Heading4"/>
          </w:pPr>
        </w:pPrChange>
      </w:pPr>
      <w:r>
        <w:t>Validation includes: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75A" w14:paraId="11F91AE3" w14:textId="77777777" w:rsidTr="00D1475A">
        <w:tc>
          <w:tcPr>
            <w:tcW w:w="9350" w:type="dxa"/>
          </w:tcPr>
          <w:p w14:paraId="0DD726D3" w14:textId="46A17BB0" w:rsidR="00D1475A" w:rsidRDefault="00D1475A" w:rsidP="00D1475A">
            <w:r>
              <w:t xml:space="preserve">All codes are validated against the database, including clients, matters, bank codes.  </w:t>
            </w:r>
          </w:p>
        </w:tc>
      </w:tr>
      <w:tr w:rsidR="00D1475A" w14:paraId="64F16864" w14:textId="77777777" w:rsidTr="00D1475A">
        <w:tc>
          <w:tcPr>
            <w:tcW w:w="9350" w:type="dxa"/>
          </w:tcPr>
          <w:p w14:paraId="39FAC8AD" w14:textId="2D620F6E" w:rsidR="00D1475A" w:rsidRDefault="00D1475A" w:rsidP="00D1475A">
            <w:r>
              <w:t xml:space="preserve">Verifies that there is enough data is available to enforce business rules.  For example, </w:t>
            </w:r>
            <w:r w:rsidR="000438F6">
              <w:t>there</w:t>
            </w:r>
            <w:r>
              <w:t xml:space="preserve"> must be a viable combination of Client, Matter or Bill Numbers provided.</w:t>
            </w:r>
          </w:p>
        </w:tc>
      </w:tr>
      <w:tr w:rsidR="00D1475A" w14:paraId="6BFA7A18" w14:textId="77777777" w:rsidTr="00D1475A">
        <w:tc>
          <w:tcPr>
            <w:tcW w:w="9350" w:type="dxa"/>
          </w:tcPr>
          <w:p w14:paraId="09C1D44E" w14:textId="1761F055" w:rsidR="00D1475A" w:rsidRDefault="00D1475A" w:rsidP="00D1475A">
            <w:r>
              <w:t>If an invoice number and a matter are provided, the invoice must be for the indicated mater.</w:t>
            </w:r>
          </w:p>
        </w:tc>
      </w:tr>
    </w:tbl>
    <w:p w14:paraId="5E99ED1A" w14:textId="7629FC6A" w:rsidR="00F87DC8" w:rsidRDefault="00F87DC8" w:rsidP="00C32865"/>
    <w:p w14:paraId="6396042C" w14:textId="386B2F31" w:rsidR="00C3195F" w:rsidRDefault="00C3195F">
      <w:pPr>
        <w:pStyle w:val="Heading5"/>
        <w:pPrChange w:id="15" w:author="swen0459 sdn" w:date="2022-12-09T10:33:00Z">
          <w:pPr>
            <w:pStyle w:val="Heading4"/>
          </w:pPr>
        </w:pPrChange>
      </w:pPr>
      <w:r>
        <w:t>Example business rules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195F" w14:paraId="7C88A122" w14:textId="77777777" w:rsidTr="00C3195F">
        <w:tc>
          <w:tcPr>
            <w:tcW w:w="9350" w:type="dxa"/>
          </w:tcPr>
          <w:p w14:paraId="5B2D865E" w14:textId="457B1832" w:rsidR="00C3195F" w:rsidRDefault="00C3195F" w:rsidP="00C32865">
            <w:r>
              <w:t>If Client and Matter are undefined, but a valid bill number is, derive the client and matter from the bill number.  Works for single matter bills only.</w:t>
            </w:r>
          </w:p>
        </w:tc>
      </w:tr>
      <w:tr w:rsidR="00C3195F" w14:paraId="7AEBAE7F" w14:textId="77777777" w:rsidTr="00C3195F">
        <w:tc>
          <w:tcPr>
            <w:tcW w:w="9350" w:type="dxa"/>
          </w:tcPr>
          <w:p w14:paraId="0B84D67A" w14:textId="77777777" w:rsidR="00C3195F" w:rsidRDefault="00C3195F" w:rsidP="00C32865">
            <w:r>
              <w:t>If Client and Matter are undefined, and a valid bill number is for a multi-payor bill, Apply the cash as a client-level unapplied cash receipt.</w:t>
            </w:r>
          </w:p>
          <w:p w14:paraId="5DF0D36C" w14:textId="5079B820" w:rsidR="00C3195F" w:rsidRDefault="00C3195F" w:rsidP="00C32865">
            <w:r w:rsidRPr="00F87DC8">
              <w:rPr>
                <w:b/>
                <w:bCs/>
              </w:rPr>
              <w:t>Option</w:t>
            </w:r>
            <w:r>
              <w:t xml:space="preserve">: Apply the cash as a matter credit to </w:t>
            </w:r>
            <w:r w:rsidR="00D1475A">
              <w:t xml:space="preserve">the </w:t>
            </w:r>
            <w:r>
              <w:t>specified</w:t>
            </w:r>
            <w:r w:rsidR="00D1475A">
              <w:t xml:space="preserve"> </w:t>
            </w:r>
            <w:r w:rsidR="00256C57">
              <w:t>matter</w:t>
            </w:r>
            <w:r>
              <w:t>.</w:t>
            </w:r>
          </w:p>
        </w:tc>
      </w:tr>
      <w:tr w:rsidR="00F87DC8" w14:paraId="72B4432A" w14:textId="77777777" w:rsidTr="00C3195F">
        <w:tc>
          <w:tcPr>
            <w:tcW w:w="9350" w:type="dxa"/>
          </w:tcPr>
          <w:p w14:paraId="0C7EACB5" w14:textId="60ED6B75" w:rsidR="00F87DC8" w:rsidRDefault="00F87DC8" w:rsidP="00C32865">
            <w:r>
              <w:t>If the receipt header does not carry the detail totals, update the header total to match the sum of the detail amount.</w:t>
            </w:r>
          </w:p>
        </w:tc>
      </w:tr>
      <w:tr w:rsidR="00F87DC8" w14:paraId="5388FA81" w14:textId="77777777" w:rsidTr="00C3195F">
        <w:tc>
          <w:tcPr>
            <w:tcW w:w="9350" w:type="dxa"/>
          </w:tcPr>
          <w:p w14:paraId="305F4FE6" w14:textId="3BF7377D" w:rsidR="00F87DC8" w:rsidRDefault="00F87DC8" w:rsidP="00C32865">
            <w:r>
              <w:t>If the header payor is missing, take the payor ID from the first detail row with a valid client specified.</w:t>
            </w:r>
          </w:p>
        </w:tc>
      </w:tr>
      <w:tr w:rsidR="00F87DC8" w14:paraId="3936D998" w14:textId="77777777" w:rsidTr="00C3195F">
        <w:tc>
          <w:tcPr>
            <w:tcW w:w="9350" w:type="dxa"/>
          </w:tcPr>
          <w:p w14:paraId="53F3ED31" w14:textId="0790D2B0" w:rsidR="00F87DC8" w:rsidRDefault="00F87DC8" w:rsidP="00C32865">
            <w:r>
              <w:t xml:space="preserve">If the cash receipt </w:t>
            </w:r>
            <w:r w:rsidR="00256C57">
              <w:t>amount</w:t>
            </w:r>
            <w:r>
              <w:t xml:space="preserve"> for a bill does not match the AR balance on the bill, Apply the cash as a matter level unapplied cash </w:t>
            </w:r>
            <w:r w:rsidR="00256C57">
              <w:t>transaction</w:t>
            </w:r>
            <w:r>
              <w:t>.</w:t>
            </w:r>
          </w:p>
          <w:p w14:paraId="1FD7F018" w14:textId="77777777" w:rsidR="00F87DC8" w:rsidRDefault="00F87DC8" w:rsidP="00C32865">
            <w:r w:rsidRPr="00F87DC8">
              <w:rPr>
                <w:b/>
                <w:bCs/>
              </w:rPr>
              <w:lastRenderedPageBreak/>
              <w:t>Option</w:t>
            </w:r>
            <w:r>
              <w:t>: If Amount is less then AR balance, apply as partial payment</w:t>
            </w:r>
          </w:p>
          <w:p w14:paraId="478AF71C" w14:textId="7E4781D2" w:rsidR="00F87DC8" w:rsidRDefault="00F87DC8" w:rsidP="00C32865">
            <w:r w:rsidRPr="00F87DC8">
              <w:rPr>
                <w:b/>
                <w:bCs/>
              </w:rPr>
              <w:t>Option</w:t>
            </w:r>
            <w:r>
              <w:t xml:space="preserve">: If Amount is more than AR, apply </w:t>
            </w:r>
            <w:r w:rsidR="00256C57">
              <w:t>AR</w:t>
            </w:r>
            <w:r>
              <w:t xml:space="preserve"> balance value to bill and save remainder as unapplied cash for the matter.</w:t>
            </w:r>
          </w:p>
        </w:tc>
      </w:tr>
      <w:tr w:rsidR="00F87DC8" w:rsidDel="002A59D2" w14:paraId="3F236EFC" w14:textId="514B5CC3" w:rsidTr="00C3195F">
        <w:trPr>
          <w:del w:id="16" w:author="swen0459 sdn" w:date="2022-12-09T10:42:00Z"/>
        </w:trPr>
        <w:tc>
          <w:tcPr>
            <w:tcW w:w="9350" w:type="dxa"/>
          </w:tcPr>
          <w:p w14:paraId="6307D92D" w14:textId="08416EFC" w:rsidR="00F87DC8" w:rsidDel="002A59D2" w:rsidRDefault="00F87DC8" w:rsidP="00C32865">
            <w:pPr>
              <w:rPr>
                <w:del w:id="17" w:author="swen0459 sdn" w:date="2022-12-09T10:42:00Z"/>
              </w:rPr>
            </w:pPr>
          </w:p>
        </w:tc>
      </w:tr>
    </w:tbl>
    <w:p w14:paraId="28A73C9D" w14:textId="77777777" w:rsidR="002A59D2" w:rsidRDefault="002A59D2" w:rsidP="002A59D2">
      <w:pPr>
        <w:pStyle w:val="Heading4"/>
        <w:rPr>
          <w:ins w:id="18" w:author="swen0459 sdn" w:date="2022-12-09T10:33:00Z"/>
        </w:rPr>
      </w:pPr>
    </w:p>
    <w:p w14:paraId="02FE331C" w14:textId="2E1CD663" w:rsidR="00C3195F" w:rsidRDefault="002A59D2" w:rsidP="002A59D2">
      <w:pPr>
        <w:pStyle w:val="Heading4"/>
        <w:rPr>
          <w:ins w:id="19" w:author="swen0459 sdn" w:date="2022-12-09T10:34:00Z"/>
        </w:rPr>
      </w:pPr>
      <w:ins w:id="20" w:author="swen0459 sdn" w:date="2022-12-09T10:33:00Z">
        <w:r>
          <w:t>_spaac_CR_Create_Session</w:t>
        </w:r>
      </w:ins>
    </w:p>
    <w:p w14:paraId="23596DE2" w14:textId="3FA15A57" w:rsidR="002A59D2" w:rsidRDefault="002A59D2" w:rsidP="002A59D2">
      <w:pPr>
        <w:rPr>
          <w:ins w:id="21" w:author="swen0459 sdn" w:date="2022-12-09T10:35:00Z"/>
        </w:rPr>
      </w:pPr>
      <w:ins w:id="22" w:author="swen0459 sdn" w:date="2022-12-09T10:34:00Z">
        <w:r>
          <w:t xml:space="preserve">This procedure will create a cash receipt session </w:t>
        </w:r>
      </w:ins>
      <w:ins w:id="23" w:author="swen0459 sdn" w:date="2022-12-09T10:41:00Z">
        <w:r>
          <w:t xml:space="preserve">header in CRS_CASH_Z </w:t>
        </w:r>
      </w:ins>
      <w:ins w:id="24" w:author="swen0459 sdn" w:date="2022-12-09T10:34:00Z">
        <w:r>
          <w:t>using data from the “R” rows in the staging table.</w:t>
        </w:r>
      </w:ins>
    </w:p>
    <w:p w14:paraId="6C9B8695" w14:textId="4DFFE8A1" w:rsidR="002A59D2" w:rsidRDefault="002A59D2">
      <w:pPr>
        <w:pStyle w:val="Heading5"/>
        <w:rPr>
          <w:ins w:id="25" w:author="swen0459 sdn" w:date="2022-12-09T10:36:00Z"/>
        </w:rPr>
        <w:pPrChange w:id="26" w:author="swen0459 sdn" w:date="2022-12-09T10:39:00Z">
          <w:pPr/>
        </w:pPrChange>
      </w:pPr>
      <w:ins w:id="27" w:author="swen0459 sdn" w:date="2022-12-09T10:36:00Z">
        <w:r>
          <w:t>Parameters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  <w:tblPrChange w:id="28" w:author="swen0459 sdn" w:date="2022-12-09T10:37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885"/>
        <w:gridCol w:w="1170"/>
        <w:gridCol w:w="6295"/>
        <w:tblGridChange w:id="29">
          <w:tblGrid>
            <w:gridCol w:w="1885"/>
            <w:gridCol w:w="1170"/>
            <w:gridCol w:w="1620"/>
            <w:gridCol w:w="4675"/>
            <w:gridCol w:w="4675"/>
          </w:tblGrid>
        </w:tblGridChange>
      </w:tblGrid>
      <w:tr w:rsidR="002A59D2" w14:paraId="7782FC00" w14:textId="77777777" w:rsidTr="002A59D2">
        <w:trPr>
          <w:ins w:id="30" w:author="swen0459 sdn" w:date="2022-12-09T10:36:00Z"/>
        </w:trPr>
        <w:tc>
          <w:tcPr>
            <w:tcW w:w="1885" w:type="dxa"/>
            <w:tcPrChange w:id="31" w:author="swen0459 sdn" w:date="2022-12-09T10:37:00Z">
              <w:tcPr>
                <w:tcW w:w="4675" w:type="dxa"/>
                <w:gridSpan w:val="3"/>
              </w:tcPr>
            </w:tcPrChange>
          </w:tcPr>
          <w:p w14:paraId="4A302D0A" w14:textId="4D728087" w:rsidR="002A59D2" w:rsidRDefault="002A59D2" w:rsidP="002A59D2">
            <w:pPr>
              <w:rPr>
                <w:ins w:id="32" w:author="swen0459 sdn" w:date="2022-12-09T10:36:00Z"/>
              </w:rPr>
            </w:pPr>
            <w:ins w:id="33" w:author="swen0459 sdn" w:date="2022-12-09T10:36:00Z">
              <w:r>
                <w:t>Name</w:t>
              </w:r>
            </w:ins>
          </w:p>
        </w:tc>
        <w:tc>
          <w:tcPr>
            <w:tcW w:w="1170" w:type="dxa"/>
            <w:tcPrChange w:id="34" w:author="swen0459 sdn" w:date="2022-12-09T10:37:00Z">
              <w:tcPr>
                <w:tcW w:w="4675" w:type="dxa"/>
              </w:tcPr>
            </w:tcPrChange>
          </w:tcPr>
          <w:p w14:paraId="75E75FBA" w14:textId="103A1261" w:rsidR="002A59D2" w:rsidRDefault="002A59D2" w:rsidP="002A59D2">
            <w:pPr>
              <w:rPr>
                <w:ins w:id="35" w:author="swen0459 sdn" w:date="2022-12-09T10:37:00Z"/>
              </w:rPr>
            </w:pPr>
            <w:ins w:id="36" w:author="swen0459 sdn" w:date="2022-12-09T10:37:00Z">
              <w:r>
                <w:t>Default</w:t>
              </w:r>
            </w:ins>
          </w:p>
        </w:tc>
        <w:tc>
          <w:tcPr>
            <w:tcW w:w="6295" w:type="dxa"/>
            <w:tcPrChange w:id="37" w:author="swen0459 sdn" w:date="2022-12-09T10:37:00Z">
              <w:tcPr>
                <w:tcW w:w="4675" w:type="dxa"/>
              </w:tcPr>
            </w:tcPrChange>
          </w:tcPr>
          <w:p w14:paraId="353CC5F4" w14:textId="662D60CC" w:rsidR="002A59D2" w:rsidRDefault="002A59D2" w:rsidP="002A59D2">
            <w:pPr>
              <w:rPr>
                <w:ins w:id="38" w:author="swen0459 sdn" w:date="2022-12-09T10:36:00Z"/>
              </w:rPr>
            </w:pPr>
            <w:ins w:id="39" w:author="swen0459 sdn" w:date="2022-12-09T10:36:00Z">
              <w:r>
                <w:t>Usage</w:t>
              </w:r>
            </w:ins>
          </w:p>
        </w:tc>
      </w:tr>
      <w:tr w:rsidR="002A59D2" w14:paraId="77472ABD" w14:textId="77777777" w:rsidTr="002A59D2">
        <w:trPr>
          <w:ins w:id="40" w:author="swen0459 sdn" w:date="2022-12-09T10:36:00Z"/>
        </w:trPr>
        <w:tc>
          <w:tcPr>
            <w:tcW w:w="1885" w:type="dxa"/>
            <w:tcPrChange w:id="41" w:author="swen0459 sdn" w:date="2022-12-09T10:37:00Z">
              <w:tcPr>
                <w:tcW w:w="4675" w:type="dxa"/>
                <w:gridSpan w:val="3"/>
              </w:tcPr>
            </w:tcPrChange>
          </w:tcPr>
          <w:p w14:paraId="6BDDBDFE" w14:textId="0CA9A78B" w:rsidR="002A59D2" w:rsidRDefault="002A59D2" w:rsidP="002A59D2">
            <w:pPr>
              <w:rPr>
                <w:ins w:id="42" w:author="swen0459 sdn" w:date="2022-12-09T10:36:00Z"/>
              </w:rPr>
            </w:pPr>
            <w:ins w:id="43" w:author="swen0459 sdn" w:date="2022-12-09T10:36:00Z">
              <w:r>
                <w:t>@BatchId</w:t>
              </w:r>
            </w:ins>
          </w:p>
        </w:tc>
        <w:tc>
          <w:tcPr>
            <w:tcW w:w="1170" w:type="dxa"/>
            <w:tcPrChange w:id="44" w:author="swen0459 sdn" w:date="2022-12-09T10:37:00Z">
              <w:tcPr>
                <w:tcW w:w="4675" w:type="dxa"/>
              </w:tcPr>
            </w:tcPrChange>
          </w:tcPr>
          <w:p w14:paraId="4D6BC8F4" w14:textId="2751D042" w:rsidR="002A59D2" w:rsidRDefault="002A59D2" w:rsidP="002A59D2">
            <w:pPr>
              <w:rPr>
                <w:ins w:id="45" w:author="swen0459 sdn" w:date="2022-12-09T10:37:00Z"/>
              </w:rPr>
            </w:pPr>
            <w:ins w:id="46" w:author="swen0459 sdn" w:date="2022-12-09T10:37:00Z">
              <w:r>
                <w:t>Required</w:t>
              </w:r>
            </w:ins>
          </w:p>
        </w:tc>
        <w:tc>
          <w:tcPr>
            <w:tcW w:w="6295" w:type="dxa"/>
            <w:tcPrChange w:id="47" w:author="swen0459 sdn" w:date="2022-12-09T10:37:00Z">
              <w:tcPr>
                <w:tcW w:w="4675" w:type="dxa"/>
              </w:tcPr>
            </w:tcPrChange>
          </w:tcPr>
          <w:p w14:paraId="34CEA971" w14:textId="485058CF" w:rsidR="002A59D2" w:rsidRDefault="002A59D2" w:rsidP="002A59D2">
            <w:pPr>
              <w:rPr>
                <w:ins w:id="48" w:author="swen0459 sdn" w:date="2022-12-09T10:36:00Z"/>
              </w:rPr>
            </w:pPr>
            <w:ins w:id="49" w:author="swen0459 sdn" w:date="2022-12-09T10:36:00Z">
              <w:r>
                <w:t>The BatchID Value from the staging table</w:t>
              </w:r>
            </w:ins>
          </w:p>
        </w:tc>
      </w:tr>
      <w:tr w:rsidR="002A59D2" w14:paraId="614B8195" w14:textId="77777777" w:rsidTr="002A59D2">
        <w:trPr>
          <w:ins w:id="50" w:author="swen0459 sdn" w:date="2022-12-09T10:36:00Z"/>
        </w:trPr>
        <w:tc>
          <w:tcPr>
            <w:tcW w:w="1885" w:type="dxa"/>
            <w:tcPrChange w:id="51" w:author="swen0459 sdn" w:date="2022-12-09T10:37:00Z">
              <w:tcPr>
                <w:tcW w:w="4675" w:type="dxa"/>
                <w:gridSpan w:val="3"/>
              </w:tcPr>
            </w:tcPrChange>
          </w:tcPr>
          <w:p w14:paraId="1306B010" w14:textId="16B0B875" w:rsidR="002A59D2" w:rsidRDefault="002A59D2" w:rsidP="002A59D2">
            <w:pPr>
              <w:rPr>
                <w:ins w:id="52" w:author="swen0459 sdn" w:date="2022-12-09T10:36:00Z"/>
              </w:rPr>
            </w:pPr>
            <w:ins w:id="53" w:author="swen0459 sdn" w:date="2022-12-09T10:36:00Z">
              <w:r>
                <w:t>@transeqfilter</w:t>
              </w:r>
            </w:ins>
          </w:p>
        </w:tc>
        <w:tc>
          <w:tcPr>
            <w:tcW w:w="1170" w:type="dxa"/>
            <w:tcPrChange w:id="54" w:author="swen0459 sdn" w:date="2022-12-09T10:37:00Z">
              <w:tcPr>
                <w:tcW w:w="4675" w:type="dxa"/>
              </w:tcPr>
            </w:tcPrChange>
          </w:tcPr>
          <w:p w14:paraId="64030247" w14:textId="67C28E07" w:rsidR="002A59D2" w:rsidRDefault="002A59D2" w:rsidP="002A59D2">
            <w:pPr>
              <w:rPr>
                <w:ins w:id="55" w:author="swen0459 sdn" w:date="2022-12-09T10:37:00Z"/>
              </w:rPr>
            </w:pPr>
            <w:ins w:id="56" w:author="swen0459 sdn" w:date="2022-12-09T10:37:00Z">
              <w:r>
                <w:t>-1</w:t>
              </w:r>
            </w:ins>
          </w:p>
        </w:tc>
        <w:tc>
          <w:tcPr>
            <w:tcW w:w="6295" w:type="dxa"/>
            <w:tcPrChange w:id="57" w:author="swen0459 sdn" w:date="2022-12-09T10:37:00Z">
              <w:tcPr>
                <w:tcW w:w="4675" w:type="dxa"/>
              </w:tcPr>
            </w:tcPrChange>
          </w:tcPr>
          <w:p w14:paraId="029D22C5" w14:textId="628C32C0" w:rsidR="002A59D2" w:rsidRDefault="002A59D2" w:rsidP="002A59D2">
            <w:pPr>
              <w:rPr>
                <w:ins w:id="58" w:author="swen0459 sdn" w:date="2022-12-09T10:36:00Z"/>
              </w:rPr>
            </w:pPr>
            <w:ins w:id="59" w:author="swen0459 sdn" w:date="2022-12-09T10:38:00Z">
              <w:r>
                <w:t xml:space="preserve">Optional filter to </w:t>
              </w:r>
            </w:ins>
            <w:ins w:id="60" w:author="swen0459 sdn" w:date="2022-12-09T16:31:00Z">
              <w:r w:rsidR="003D62E9">
                <w:t>process</w:t>
              </w:r>
            </w:ins>
            <w:ins w:id="61" w:author="swen0459 sdn" w:date="2022-12-09T10:38:00Z">
              <w:r>
                <w:t xml:space="preserve"> a single transaction item from the staging batch.</w:t>
              </w:r>
            </w:ins>
          </w:p>
        </w:tc>
      </w:tr>
      <w:tr w:rsidR="002A59D2" w14:paraId="644FE74F" w14:textId="77777777" w:rsidTr="002A59D2">
        <w:trPr>
          <w:ins w:id="62" w:author="swen0459 sdn" w:date="2022-12-09T10:38:00Z"/>
        </w:trPr>
        <w:tc>
          <w:tcPr>
            <w:tcW w:w="1885" w:type="dxa"/>
          </w:tcPr>
          <w:p w14:paraId="21A8D7F3" w14:textId="65B2344C" w:rsidR="002A59D2" w:rsidRDefault="002A59D2" w:rsidP="002A59D2">
            <w:pPr>
              <w:rPr>
                <w:ins w:id="63" w:author="swen0459 sdn" w:date="2022-12-09T10:38:00Z"/>
              </w:rPr>
            </w:pPr>
            <w:ins w:id="64" w:author="swen0459 sdn" w:date="2022-12-09T10:38:00Z">
              <w:r>
                <w:t>@Session</w:t>
              </w:r>
            </w:ins>
          </w:p>
        </w:tc>
        <w:tc>
          <w:tcPr>
            <w:tcW w:w="1170" w:type="dxa"/>
          </w:tcPr>
          <w:p w14:paraId="65714C02" w14:textId="2641A8AA" w:rsidR="002A59D2" w:rsidRDefault="002A59D2" w:rsidP="002A59D2">
            <w:pPr>
              <w:rPr>
                <w:ins w:id="65" w:author="swen0459 sdn" w:date="2022-12-09T10:38:00Z"/>
              </w:rPr>
            </w:pPr>
            <w:ins w:id="66" w:author="swen0459 sdn" w:date="2022-12-09T10:38:00Z">
              <w:r>
                <w:t>OUTPUT</w:t>
              </w:r>
            </w:ins>
          </w:p>
        </w:tc>
        <w:tc>
          <w:tcPr>
            <w:tcW w:w="6295" w:type="dxa"/>
          </w:tcPr>
          <w:p w14:paraId="467DD48C" w14:textId="5CA15FCD" w:rsidR="002A59D2" w:rsidRDefault="002A59D2" w:rsidP="002A59D2">
            <w:pPr>
              <w:rPr>
                <w:ins w:id="67" w:author="swen0459 sdn" w:date="2022-12-09T10:38:00Z"/>
              </w:rPr>
            </w:pPr>
            <w:ins w:id="68" w:author="swen0459 sdn" w:date="2022-12-09T10:38:00Z">
              <w:r>
                <w:t>Will return the session number of the created Cash Receipt Session</w:t>
              </w:r>
            </w:ins>
          </w:p>
        </w:tc>
      </w:tr>
    </w:tbl>
    <w:p w14:paraId="6D8C57A4" w14:textId="2BBBC910" w:rsidR="002A59D2" w:rsidRDefault="002A59D2" w:rsidP="002A59D2">
      <w:pPr>
        <w:rPr>
          <w:ins w:id="69" w:author="swen0459 sdn" w:date="2022-12-09T10:39:00Z"/>
        </w:rPr>
      </w:pPr>
    </w:p>
    <w:p w14:paraId="5E1D33CB" w14:textId="62294E59" w:rsidR="002A59D2" w:rsidRDefault="002A59D2">
      <w:pPr>
        <w:pStyle w:val="Heading5"/>
        <w:rPr>
          <w:ins w:id="70" w:author="swen0459 sdn" w:date="2022-12-09T10:39:00Z"/>
        </w:rPr>
        <w:pPrChange w:id="71" w:author="swen0459 sdn" w:date="2022-12-09T10:39:00Z">
          <w:pPr/>
        </w:pPrChange>
      </w:pPr>
      <w:ins w:id="72" w:author="swen0459 sdn" w:date="2022-12-09T10:39:00Z">
        <w:r>
          <w:t xml:space="preserve">Required </w:t>
        </w:r>
      </w:ins>
      <w:ins w:id="73" w:author="swen0459 sdn" w:date="2022-12-09T10:41:00Z">
        <w:r>
          <w:t xml:space="preserve">“R” Row </w:t>
        </w:r>
      </w:ins>
      <w:ins w:id="74" w:author="swen0459 sdn" w:date="2022-12-09T10:39:00Z">
        <w:r>
          <w:t>Staging Data</w:t>
        </w:r>
      </w:ins>
    </w:p>
    <w:p w14:paraId="029F0640" w14:textId="6C66B686" w:rsidR="002A59D2" w:rsidRDefault="002A59D2">
      <w:pPr>
        <w:pStyle w:val="NoSpacing"/>
        <w:numPr>
          <w:ilvl w:val="0"/>
          <w:numId w:val="1"/>
        </w:numPr>
        <w:rPr>
          <w:ins w:id="75" w:author="swen0459 sdn" w:date="2022-12-09T10:39:00Z"/>
        </w:rPr>
        <w:pPrChange w:id="76" w:author="swen0459 sdn" w:date="2022-12-09T10:40:00Z">
          <w:pPr>
            <w:pStyle w:val="NoSpacing"/>
          </w:pPr>
        </w:pPrChange>
      </w:pPr>
      <w:ins w:id="77" w:author="swen0459 sdn" w:date="2022-12-09T10:39:00Z">
        <w:r>
          <w:t>ReceiptDate</w:t>
        </w:r>
      </w:ins>
    </w:p>
    <w:p w14:paraId="3B751AFB" w14:textId="6484B954" w:rsidR="002A59D2" w:rsidRDefault="002A59D2">
      <w:pPr>
        <w:pStyle w:val="NoSpacing"/>
        <w:numPr>
          <w:ilvl w:val="0"/>
          <w:numId w:val="1"/>
        </w:numPr>
        <w:rPr>
          <w:ins w:id="78" w:author="swen0459 sdn" w:date="2022-12-09T10:40:00Z"/>
        </w:rPr>
        <w:pPrChange w:id="79" w:author="swen0459 sdn" w:date="2022-12-09T10:40:00Z">
          <w:pPr>
            <w:pStyle w:val="NoSpacing"/>
          </w:pPr>
        </w:pPrChange>
      </w:pPr>
      <w:ins w:id="80" w:author="swen0459 sdn" w:date="2022-12-09T10:40:00Z">
        <w:r>
          <w:t>BankCode</w:t>
        </w:r>
      </w:ins>
    </w:p>
    <w:p w14:paraId="52C6C56D" w14:textId="29BFC116" w:rsidR="002A59D2" w:rsidRDefault="002A59D2">
      <w:pPr>
        <w:pStyle w:val="NoSpacing"/>
        <w:numPr>
          <w:ilvl w:val="0"/>
          <w:numId w:val="1"/>
        </w:numPr>
        <w:rPr>
          <w:ins w:id="81" w:author="swen0459 sdn" w:date="2022-12-09T10:40:00Z"/>
        </w:rPr>
        <w:pPrChange w:id="82" w:author="swen0459 sdn" w:date="2022-12-09T10:40:00Z">
          <w:pPr>
            <w:pStyle w:val="NoSpacing"/>
          </w:pPr>
        </w:pPrChange>
      </w:pPr>
      <w:ins w:id="83" w:author="swen0459 sdn" w:date="2022-12-09T10:40:00Z">
        <w:r>
          <w:t>_SourceFile</w:t>
        </w:r>
      </w:ins>
    </w:p>
    <w:p w14:paraId="3C5F2563" w14:textId="45C3D430" w:rsidR="002A59D2" w:rsidRDefault="002A59D2">
      <w:pPr>
        <w:pStyle w:val="NoSpacing"/>
        <w:numPr>
          <w:ilvl w:val="0"/>
          <w:numId w:val="1"/>
        </w:numPr>
        <w:rPr>
          <w:ins w:id="84" w:author="swen0459 sdn" w:date="2022-12-09T10:39:00Z"/>
        </w:rPr>
        <w:pPrChange w:id="85" w:author="swen0459 sdn" w:date="2022-12-09T10:40:00Z">
          <w:pPr/>
        </w:pPrChange>
      </w:pPr>
      <w:ins w:id="86" w:author="swen0459 sdn" w:date="2022-12-09T10:40:00Z">
        <w:r>
          <w:t>Amt (Session Total)</w:t>
        </w:r>
      </w:ins>
    </w:p>
    <w:p w14:paraId="7551D103" w14:textId="49AD7518" w:rsidR="002A59D2" w:rsidRDefault="002A59D2" w:rsidP="002A59D2">
      <w:pPr>
        <w:rPr>
          <w:ins w:id="87" w:author="swen0459 sdn" w:date="2022-12-09T10:42:00Z"/>
        </w:rPr>
      </w:pPr>
    </w:p>
    <w:p w14:paraId="6568BFC5" w14:textId="58F09DF3" w:rsidR="002A59D2" w:rsidRDefault="002A59D2" w:rsidP="002A59D2">
      <w:pPr>
        <w:pStyle w:val="Heading4"/>
        <w:rPr>
          <w:ins w:id="88" w:author="swen0459 sdn" w:date="2022-12-09T10:42:00Z"/>
        </w:rPr>
      </w:pPr>
      <w:ins w:id="89" w:author="swen0459 sdn" w:date="2022-12-09T10:42:00Z">
        <w:r>
          <w:t>_spaac_CR_Create_</w:t>
        </w:r>
      </w:ins>
      <w:ins w:id="90" w:author="swen0459 sdn" w:date="2022-12-09T10:43:00Z">
        <w:r w:rsidR="00E53DB6">
          <w:t>Receipt</w:t>
        </w:r>
      </w:ins>
    </w:p>
    <w:p w14:paraId="7E91C2C7" w14:textId="56501EDF" w:rsidR="002A59D2" w:rsidRDefault="002A59D2" w:rsidP="002A59D2">
      <w:pPr>
        <w:rPr>
          <w:ins w:id="91" w:author="swen0459 sdn" w:date="2022-12-09T10:42:00Z"/>
        </w:rPr>
      </w:pPr>
      <w:ins w:id="92" w:author="swen0459 sdn" w:date="2022-12-09T10:42:00Z">
        <w:r>
          <w:t xml:space="preserve">This procedure will create a cash receipt </w:t>
        </w:r>
      </w:ins>
      <w:ins w:id="93" w:author="swen0459 sdn" w:date="2022-12-09T10:43:00Z">
        <w:r w:rsidR="00E53DB6">
          <w:t xml:space="preserve">item in </w:t>
        </w:r>
      </w:ins>
      <w:ins w:id="94" w:author="swen0459 sdn" w:date="2022-12-09T10:42:00Z">
        <w:r>
          <w:t>CR</w:t>
        </w:r>
      </w:ins>
      <w:ins w:id="95" w:author="swen0459 sdn" w:date="2022-12-09T10:43:00Z">
        <w:r w:rsidR="00E53DB6">
          <w:t>T</w:t>
        </w:r>
      </w:ins>
      <w:ins w:id="96" w:author="swen0459 sdn" w:date="2022-12-09T10:42:00Z">
        <w:r>
          <w:t>_CASH</w:t>
        </w:r>
      </w:ins>
      <w:ins w:id="97" w:author="swen0459 sdn" w:date="2022-12-09T10:43:00Z">
        <w:r w:rsidR="00E53DB6">
          <w:t xml:space="preserve"> </w:t>
        </w:r>
      </w:ins>
      <w:ins w:id="98" w:author="swen0459 sdn" w:date="2022-12-09T10:42:00Z">
        <w:r>
          <w:t>using data from the “R” rows in the staging table.</w:t>
        </w:r>
      </w:ins>
    </w:p>
    <w:p w14:paraId="38EA40CF" w14:textId="77777777" w:rsidR="002A59D2" w:rsidRDefault="002A59D2" w:rsidP="002A59D2">
      <w:pPr>
        <w:pStyle w:val="Heading5"/>
        <w:rPr>
          <w:ins w:id="99" w:author="swen0459 sdn" w:date="2022-12-09T10:42:00Z"/>
        </w:rPr>
      </w:pPr>
      <w:ins w:id="100" w:author="swen0459 sdn" w:date="2022-12-09T10:42:00Z">
        <w:r>
          <w:t>Parameters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170"/>
        <w:gridCol w:w="6295"/>
      </w:tblGrid>
      <w:tr w:rsidR="00E53DB6" w14:paraId="0D0CEE06" w14:textId="77777777" w:rsidTr="00A9089F">
        <w:trPr>
          <w:ins w:id="101" w:author="swen0459 sdn" w:date="2022-12-09T10:42:00Z"/>
        </w:trPr>
        <w:tc>
          <w:tcPr>
            <w:tcW w:w="1885" w:type="dxa"/>
          </w:tcPr>
          <w:p w14:paraId="0DC50A10" w14:textId="77777777" w:rsidR="002A59D2" w:rsidRDefault="002A59D2" w:rsidP="00A9089F">
            <w:pPr>
              <w:rPr>
                <w:ins w:id="102" w:author="swen0459 sdn" w:date="2022-12-09T10:42:00Z"/>
              </w:rPr>
            </w:pPr>
            <w:ins w:id="103" w:author="swen0459 sdn" w:date="2022-12-09T10:42:00Z">
              <w:r>
                <w:t>Name</w:t>
              </w:r>
            </w:ins>
          </w:p>
        </w:tc>
        <w:tc>
          <w:tcPr>
            <w:tcW w:w="1170" w:type="dxa"/>
          </w:tcPr>
          <w:p w14:paraId="5B1FB884" w14:textId="77777777" w:rsidR="002A59D2" w:rsidRDefault="002A59D2" w:rsidP="00A9089F">
            <w:pPr>
              <w:rPr>
                <w:ins w:id="104" w:author="swen0459 sdn" w:date="2022-12-09T10:42:00Z"/>
              </w:rPr>
            </w:pPr>
            <w:ins w:id="105" w:author="swen0459 sdn" w:date="2022-12-09T10:42:00Z">
              <w:r>
                <w:t>Default</w:t>
              </w:r>
            </w:ins>
          </w:p>
        </w:tc>
        <w:tc>
          <w:tcPr>
            <w:tcW w:w="6295" w:type="dxa"/>
          </w:tcPr>
          <w:p w14:paraId="6AF67C56" w14:textId="77777777" w:rsidR="002A59D2" w:rsidRDefault="002A59D2" w:rsidP="00A9089F">
            <w:pPr>
              <w:rPr>
                <w:ins w:id="106" w:author="swen0459 sdn" w:date="2022-12-09T10:42:00Z"/>
              </w:rPr>
            </w:pPr>
            <w:ins w:id="107" w:author="swen0459 sdn" w:date="2022-12-09T10:42:00Z">
              <w:r>
                <w:t>Usage</w:t>
              </w:r>
            </w:ins>
          </w:p>
        </w:tc>
      </w:tr>
      <w:tr w:rsidR="00E53DB6" w14:paraId="558AACC2" w14:textId="77777777" w:rsidTr="00A9089F">
        <w:trPr>
          <w:ins w:id="108" w:author="swen0459 sdn" w:date="2022-12-09T10:42:00Z"/>
        </w:trPr>
        <w:tc>
          <w:tcPr>
            <w:tcW w:w="1885" w:type="dxa"/>
          </w:tcPr>
          <w:p w14:paraId="44141C8B" w14:textId="77777777" w:rsidR="002A59D2" w:rsidRDefault="002A59D2" w:rsidP="00A9089F">
            <w:pPr>
              <w:rPr>
                <w:ins w:id="109" w:author="swen0459 sdn" w:date="2022-12-09T10:42:00Z"/>
              </w:rPr>
            </w:pPr>
            <w:ins w:id="110" w:author="swen0459 sdn" w:date="2022-12-09T10:42:00Z">
              <w:r>
                <w:t>@BatchId</w:t>
              </w:r>
            </w:ins>
          </w:p>
        </w:tc>
        <w:tc>
          <w:tcPr>
            <w:tcW w:w="1170" w:type="dxa"/>
          </w:tcPr>
          <w:p w14:paraId="5297DB75" w14:textId="77777777" w:rsidR="002A59D2" w:rsidRDefault="002A59D2" w:rsidP="00A9089F">
            <w:pPr>
              <w:rPr>
                <w:ins w:id="111" w:author="swen0459 sdn" w:date="2022-12-09T10:42:00Z"/>
              </w:rPr>
            </w:pPr>
            <w:ins w:id="112" w:author="swen0459 sdn" w:date="2022-12-09T10:42:00Z">
              <w:r>
                <w:t>Required</w:t>
              </w:r>
            </w:ins>
          </w:p>
        </w:tc>
        <w:tc>
          <w:tcPr>
            <w:tcW w:w="6295" w:type="dxa"/>
          </w:tcPr>
          <w:p w14:paraId="26CB04FA" w14:textId="77777777" w:rsidR="002A59D2" w:rsidRDefault="002A59D2" w:rsidP="00A9089F">
            <w:pPr>
              <w:rPr>
                <w:ins w:id="113" w:author="swen0459 sdn" w:date="2022-12-09T10:42:00Z"/>
              </w:rPr>
            </w:pPr>
            <w:ins w:id="114" w:author="swen0459 sdn" w:date="2022-12-09T10:42:00Z">
              <w:r>
                <w:t>The BatchID Value from the staging table</w:t>
              </w:r>
            </w:ins>
          </w:p>
        </w:tc>
      </w:tr>
      <w:tr w:rsidR="00E53DB6" w14:paraId="7031810C" w14:textId="77777777" w:rsidTr="00A9089F">
        <w:trPr>
          <w:ins w:id="115" w:author="swen0459 sdn" w:date="2022-12-09T10:44:00Z"/>
        </w:trPr>
        <w:tc>
          <w:tcPr>
            <w:tcW w:w="1885" w:type="dxa"/>
          </w:tcPr>
          <w:p w14:paraId="504C9B56" w14:textId="6845FEAA" w:rsidR="00E53DB6" w:rsidRDefault="00E53DB6" w:rsidP="00A9089F">
            <w:pPr>
              <w:rPr>
                <w:ins w:id="116" w:author="swen0459 sdn" w:date="2022-12-09T10:44:00Z"/>
              </w:rPr>
            </w:pPr>
            <w:ins w:id="117" w:author="swen0459 sdn" w:date="2022-12-09T10:44:00Z">
              <w:r>
                <w:t>@Session</w:t>
              </w:r>
            </w:ins>
          </w:p>
        </w:tc>
        <w:tc>
          <w:tcPr>
            <w:tcW w:w="1170" w:type="dxa"/>
          </w:tcPr>
          <w:p w14:paraId="25F00CFB" w14:textId="44A367F6" w:rsidR="00E53DB6" w:rsidRDefault="00E53DB6" w:rsidP="00A9089F">
            <w:pPr>
              <w:rPr>
                <w:ins w:id="118" w:author="swen0459 sdn" w:date="2022-12-09T10:44:00Z"/>
              </w:rPr>
            </w:pPr>
            <w:ins w:id="119" w:author="swen0459 sdn" w:date="2022-12-09T10:44:00Z">
              <w:r>
                <w:t>Required</w:t>
              </w:r>
            </w:ins>
          </w:p>
        </w:tc>
        <w:tc>
          <w:tcPr>
            <w:tcW w:w="6295" w:type="dxa"/>
          </w:tcPr>
          <w:p w14:paraId="052ED1C1" w14:textId="5BB80E59" w:rsidR="00E53DB6" w:rsidRDefault="00E53DB6" w:rsidP="00A9089F">
            <w:pPr>
              <w:rPr>
                <w:ins w:id="120" w:author="swen0459 sdn" w:date="2022-12-09T10:44:00Z"/>
              </w:rPr>
            </w:pPr>
            <w:ins w:id="121" w:author="swen0459 sdn" w:date="2022-12-09T10:44:00Z">
              <w:r>
                <w:t xml:space="preserve">The Session to add the receipt to.  This will be the value </w:t>
              </w:r>
            </w:ins>
            <w:ins w:id="122" w:author="swen0459 sdn" w:date="2022-12-09T16:31:00Z">
              <w:r w:rsidR="003D62E9">
                <w:t>returned</w:t>
              </w:r>
            </w:ins>
            <w:ins w:id="123" w:author="swen0459 sdn" w:date="2022-12-09T10:44:00Z">
              <w:r>
                <w:t xml:space="preserve"> from _</w:t>
              </w:r>
            </w:ins>
            <w:ins w:id="124" w:author="swen0459 sdn" w:date="2022-12-09T10:45:00Z">
              <w:r>
                <w:t>spaac_CR_Create_Session</w:t>
              </w:r>
            </w:ins>
          </w:p>
        </w:tc>
      </w:tr>
      <w:tr w:rsidR="00E53DB6" w14:paraId="4AF27CF6" w14:textId="77777777" w:rsidTr="00A9089F">
        <w:trPr>
          <w:ins w:id="125" w:author="swen0459 sdn" w:date="2022-12-09T10:42:00Z"/>
        </w:trPr>
        <w:tc>
          <w:tcPr>
            <w:tcW w:w="1885" w:type="dxa"/>
          </w:tcPr>
          <w:p w14:paraId="44126252" w14:textId="28E648CF" w:rsidR="002A59D2" w:rsidRDefault="002A59D2" w:rsidP="00A9089F">
            <w:pPr>
              <w:rPr>
                <w:ins w:id="126" w:author="swen0459 sdn" w:date="2022-12-09T10:42:00Z"/>
              </w:rPr>
            </w:pPr>
            <w:ins w:id="127" w:author="swen0459 sdn" w:date="2022-12-09T10:42:00Z">
              <w:r>
                <w:t>@</w:t>
              </w:r>
            </w:ins>
            <w:ins w:id="128" w:author="swen0459 sdn" w:date="2022-12-09T10:45:00Z">
              <w:r w:rsidR="00E53DB6">
                <w:t>TranSeq</w:t>
              </w:r>
            </w:ins>
          </w:p>
        </w:tc>
        <w:tc>
          <w:tcPr>
            <w:tcW w:w="1170" w:type="dxa"/>
          </w:tcPr>
          <w:p w14:paraId="1052C772" w14:textId="19838042" w:rsidR="002A59D2" w:rsidRDefault="00E53DB6" w:rsidP="00A9089F">
            <w:pPr>
              <w:rPr>
                <w:ins w:id="129" w:author="swen0459 sdn" w:date="2022-12-09T10:42:00Z"/>
              </w:rPr>
            </w:pPr>
            <w:ins w:id="130" w:author="swen0459 sdn" w:date="2022-12-09T10:45:00Z">
              <w:r>
                <w:t>Required</w:t>
              </w:r>
            </w:ins>
          </w:p>
        </w:tc>
        <w:tc>
          <w:tcPr>
            <w:tcW w:w="6295" w:type="dxa"/>
          </w:tcPr>
          <w:p w14:paraId="52BA2A38" w14:textId="0CF084E4" w:rsidR="002A59D2" w:rsidRDefault="00E53DB6" w:rsidP="00A9089F">
            <w:pPr>
              <w:rPr>
                <w:ins w:id="131" w:author="swen0459 sdn" w:date="2022-12-09T10:42:00Z"/>
              </w:rPr>
            </w:pPr>
            <w:ins w:id="132" w:author="swen0459 sdn" w:date="2022-12-09T10:45:00Z">
              <w:r>
                <w:t>The transaction line sequence within</w:t>
              </w:r>
            </w:ins>
            <w:ins w:id="133" w:author="swen0459 sdn" w:date="2022-12-09T10:46:00Z">
              <w:r>
                <w:t xml:space="preserve"> the </w:t>
              </w:r>
            </w:ins>
            <w:ins w:id="134" w:author="swen0459 sdn" w:date="2022-12-09T10:42:00Z">
              <w:r w:rsidR="002A59D2">
                <w:t>staging batch.</w:t>
              </w:r>
            </w:ins>
          </w:p>
        </w:tc>
      </w:tr>
      <w:tr w:rsidR="002A59D2" w14:paraId="4A3DB134" w14:textId="77777777" w:rsidTr="00A9089F">
        <w:trPr>
          <w:ins w:id="135" w:author="swen0459 sdn" w:date="2022-12-09T10:42:00Z"/>
        </w:trPr>
        <w:tc>
          <w:tcPr>
            <w:tcW w:w="1885" w:type="dxa"/>
          </w:tcPr>
          <w:p w14:paraId="53B0C24E" w14:textId="034784A8" w:rsidR="002A59D2" w:rsidRDefault="002A59D2" w:rsidP="00A9089F">
            <w:pPr>
              <w:rPr>
                <w:ins w:id="136" w:author="swen0459 sdn" w:date="2022-12-09T10:42:00Z"/>
              </w:rPr>
            </w:pPr>
            <w:ins w:id="137" w:author="swen0459 sdn" w:date="2022-12-09T10:42:00Z">
              <w:r>
                <w:t>@</w:t>
              </w:r>
            </w:ins>
            <w:ins w:id="138" w:author="swen0459 sdn" w:date="2022-12-09T10:46:00Z">
              <w:r w:rsidR="00E53DB6">
                <w:t>ReceiptNum</w:t>
              </w:r>
            </w:ins>
          </w:p>
        </w:tc>
        <w:tc>
          <w:tcPr>
            <w:tcW w:w="1170" w:type="dxa"/>
          </w:tcPr>
          <w:p w14:paraId="3F1B1B7A" w14:textId="77777777" w:rsidR="002A59D2" w:rsidRDefault="002A59D2" w:rsidP="00A9089F">
            <w:pPr>
              <w:rPr>
                <w:ins w:id="139" w:author="swen0459 sdn" w:date="2022-12-09T10:42:00Z"/>
              </w:rPr>
            </w:pPr>
            <w:ins w:id="140" w:author="swen0459 sdn" w:date="2022-12-09T10:42:00Z">
              <w:r>
                <w:t>OUTPUT</w:t>
              </w:r>
            </w:ins>
          </w:p>
        </w:tc>
        <w:tc>
          <w:tcPr>
            <w:tcW w:w="6295" w:type="dxa"/>
          </w:tcPr>
          <w:p w14:paraId="0DF9FBCD" w14:textId="43F67E66" w:rsidR="002A59D2" w:rsidRDefault="002A59D2" w:rsidP="00A9089F">
            <w:pPr>
              <w:rPr>
                <w:ins w:id="141" w:author="swen0459 sdn" w:date="2022-12-09T10:42:00Z"/>
              </w:rPr>
            </w:pPr>
            <w:ins w:id="142" w:author="swen0459 sdn" w:date="2022-12-09T10:42:00Z">
              <w:r>
                <w:t xml:space="preserve">Will return the </w:t>
              </w:r>
            </w:ins>
            <w:ins w:id="143" w:author="swen0459 sdn" w:date="2022-12-09T10:46:00Z">
              <w:r w:rsidR="00E53DB6">
                <w:t>receipt</w:t>
              </w:r>
            </w:ins>
            <w:ins w:id="144" w:author="swen0459 sdn" w:date="2022-12-09T10:42:00Z">
              <w:r>
                <w:t xml:space="preserve"> number of the created Cash Receipt</w:t>
              </w:r>
            </w:ins>
          </w:p>
        </w:tc>
      </w:tr>
    </w:tbl>
    <w:p w14:paraId="3BC3E78A" w14:textId="77777777" w:rsidR="002A59D2" w:rsidRDefault="002A59D2" w:rsidP="002A59D2">
      <w:pPr>
        <w:rPr>
          <w:ins w:id="145" w:author="swen0459 sdn" w:date="2022-12-09T10:42:00Z"/>
        </w:rPr>
      </w:pPr>
    </w:p>
    <w:p w14:paraId="65967631" w14:textId="77777777" w:rsidR="002A59D2" w:rsidRDefault="002A59D2" w:rsidP="002A59D2">
      <w:pPr>
        <w:pStyle w:val="Heading5"/>
        <w:rPr>
          <w:ins w:id="146" w:author="swen0459 sdn" w:date="2022-12-09T10:42:00Z"/>
        </w:rPr>
      </w:pPr>
      <w:ins w:id="147" w:author="swen0459 sdn" w:date="2022-12-09T10:42:00Z">
        <w:r>
          <w:t>Required “R” Row Staging Data</w:t>
        </w:r>
      </w:ins>
    </w:p>
    <w:p w14:paraId="690E87D9" w14:textId="06631D49" w:rsidR="002A59D2" w:rsidRDefault="00E53DB6" w:rsidP="002A59D2">
      <w:pPr>
        <w:pStyle w:val="NoSpacing"/>
        <w:numPr>
          <w:ilvl w:val="0"/>
          <w:numId w:val="1"/>
        </w:numPr>
        <w:rPr>
          <w:ins w:id="148" w:author="swen0459 sdn" w:date="2022-12-09T10:47:00Z"/>
        </w:rPr>
      </w:pPr>
      <w:ins w:id="149" w:author="swen0459 sdn" w:date="2022-12-09T10:47:00Z">
        <w:r>
          <w:t>Amt (Receipt Total)</w:t>
        </w:r>
      </w:ins>
    </w:p>
    <w:p w14:paraId="236734CA" w14:textId="2B42789A" w:rsidR="00E53DB6" w:rsidRDefault="00E53DB6" w:rsidP="002A59D2">
      <w:pPr>
        <w:pStyle w:val="NoSpacing"/>
        <w:numPr>
          <w:ilvl w:val="0"/>
          <w:numId w:val="1"/>
        </w:numPr>
        <w:rPr>
          <w:ins w:id="150" w:author="swen0459 sdn" w:date="2022-12-09T10:48:00Z"/>
        </w:rPr>
      </w:pPr>
      <w:ins w:id="151" w:author="swen0459 sdn" w:date="2022-12-09T10:47:00Z">
        <w:r>
          <w:t xml:space="preserve">InvoiceNo (Will create </w:t>
        </w:r>
      </w:ins>
      <w:ins w:id="152" w:author="swen0459 sdn" w:date="2022-12-09T16:32:00Z">
        <w:r w:rsidR="003D62E9">
          <w:t>concatenated</w:t>
        </w:r>
      </w:ins>
      <w:ins w:id="153" w:author="swen0459 sdn" w:date="2022-12-09T10:47:00Z">
        <w:r>
          <w:t xml:space="preserve"> string of </w:t>
        </w:r>
      </w:ins>
      <w:ins w:id="154" w:author="swen0459 sdn" w:date="2022-12-09T10:48:00Z">
        <w:r>
          <w:t>I</w:t>
        </w:r>
      </w:ins>
      <w:ins w:id="155" w:author="swen0459 sdn" w:date="2022-12-09T10:47:00Z">
        <w:r>
          <w:t>nvoice</w:t>
        </w:r>
      </w:ins>
      <w:ins w:id="156" w:author="swen0459 sdn" w:date="2022-12-09T10:48:00Z">
        <w:r>
          <w:t>No values from all detail rows for the same receipt)</w:t>
        </w:r>
      </w:ins>
    </w:p>
    <w:p w14:paraId="2293CD98" w14:textId="6D71ABA2" w:rsidR="00E53DB6" w:rsidRDefault="00E53DB6" w:rsidP="002A59D2">
      <w:pPr>
        <w:pStyle w:val="NoSpacing"/>
        <w:numPr>
          <w:ilvl w:val="0"/>
          <w:numId w:val="1"/>
        </w:numPr>
        <w:rPr>
          <w:ins w:id="157" w:author="swen0459 sdn" w:date="2022-12-09T10:48:00Z"/>
        </w:rPr>
      </w:pPr>
      <w:ins w:id="158" w:author="swen0459 sdn" w:date="2022-12-09T10:48:00Z">
        <w:r>
          <w:t>CheckNum (Can be blank)</w:t>
        </w:r>
      </w:ins>
    </w:p>
    <w:p w14:paraId="3CD25DBD" w14:textId="606B4CC1" w:rsidR="00E53DB6" w:rsidRDefault="00E53DB6" w:rsidP="002A59D2">
      <w:pPr>
        <w:pStyle w:val="NoSpacing"/>
        <w:numPr>
          <w:ilvl w:val="0"/>
          <w:numId w:val="1"/>
        </w:numPr>
        <w:rPr>
          <w:ins w:id="159" w:author="swen0459 sdn" w:date="2022-12-09T10:48:00Z"/>
        </w:rPr>
      </w:pPr>
      <w:ins w:id="160" w:author="swen0459 sdn" w:date="2022-12-09T10:48:00Z">
        <w:r>
          <w:t>ReceiptDate</w:t>
        </w:r>
      </w:ins>
    </w:p>
    <w:p w14:paraId="0F6C7C1B" w14:textId="6F9E6007" w:rsidR="00E53DB6" w:rsidRDefault="00E53DB6" w:rsidP="002A59D2">
      <w:pPr>
        <w:pStyle w:val="NoSpacing"/>
        <w:numPr>
          <w:ilvl w:val="0"/>
          <w:numId w:val="1"/>
        </w:numPr>
        <w:rPr>
          <w:ins w:id="161" w:author="swen0459 sdn" w:date="2022-12-09T10:49:00Z"/>
        </w:rPr>
      </w:pPr>
      <w:ins w:id="162" w:author="swen0459 sdn" w:date="2022-12-09T10:48:00Z">
        <w:r>
          <w:t>TranRef</w:t>
        </w:r>
      </w:ins>
    </w:p>
    <w:p w14:paraId="29D6CD5A" w14:textId="6302E6CD" w:rsidR="00E53DB6" w:rsidRDefault="00E53DB6" w:rsidP="002A59D2">
      <w:pPr>
        <w:pStyle w:val="NoSpacing"/>
        <w:numPr>
          <w:ilvl w:val="0"/>
          <w:numId w:val="1"/>
        </w:numPr>
        <w:rPr>
          <w:ins w:id="163" w:author="swen0459 sdn" w:date="2022-12-09T10:49:00Z"/>
        </w:rPr>
      </w:pPr>
      <w:ins w:id="164" w:author="swen0459 sdn" w:date="2022-12-09T10:49:00Z">
        <w:r>
          <w:t>DrawnBy (Check Remitter)</w:t>
        </w:r>
      </w:ins>
    </w:p>
    <w:p w14:paraId="015D20C4" w14:textId="6130AEAC" w:rsidR="00E53DB6" w:rsidRDefault="00E53DB6" w:rsidP="002A59D2">
      <w:pPr>
        <w:pStyle w:val="NoSpacing"/>
        <w:numPr>
          <w:ilvl w:val="0"/>
          <w:numId w:val="1"/>
        </w:numPr>
        <w:rPr>
          <w:ins w:id="165" w:author="swen0459 sdn" w:date="2022-12-09T10:42:00Z"/>
        </w:rPr>
      </w:pPr>
      <w:ins w:id="166" w:author="swen0459 sdn" w:date="2022-12-09T10:49:00Z">
        <w:r>
          <w:t>Payor</w:t>
        </w:r>
      </w:ins>
    </w:p>
    <w:p w14:paraId="1E71EB05" w14:textId="77777777" w:rsidR="002A59D2" w:rsidRDefault="002A59D2" w:rsidP="002A59D2">
      <w:pPr>
        <w:rPr>
          <w:ins w:id="167" w:author="swen0459 sdn" w:date="2022-12-09T10:38:00Z"/>
        </w:rPr>
      </w:pPr>
    </w:p>
    <w:p w14:paraId="2C865571" w14:textId="600B2E16" w:rsidR="00747FDB" w:rsidRDefault="00747FDB" w:rsidP="00747FDB">
      <w:pPr>
        <w:pStyle w:val="Heading4"/>
        <w:rPr>
          <w:ins w:id="168" w:author="swen0459 sdn" w:date="2022-12-09T10:57:00Z"/>
        </w:rPr>
      </w:pPr>
      <w:ins w:id="169" w:author="swen0459 sdn" w:date="2022-12-09T10:57:00Z">
        <w:r>
          <w:t>_spaac_CR_Bill_Application</w:t>
        </w:r>
      </w:ins>
    </w:p>
    <w:p w14:paraId="388888B3" w14:textId="36B4BB1B" w:rsidR="00747FDB" w:rsidRDefault="00747FDB" w:rsidP="00747FDB">
      <w:pPr>
        <w:rPr>
          <w:ins w:id="170" w:author="swen0459 sdn" w:date="2022-12-09T11:06:00Z"/>
        </w:rPr>
      </w:pPr>
      <w:ins w:id="171" w:author="swen0459 sdn" w:date="2022-12-09T10:57:00Z">
        <w:r>
          <w:t xml:space="preserve">This procedure will create receipt details to apply </w:t>
        </w:r>
      </w:ins>
      <w:ins w:id="172" w:author="swen0459 sdn" w:date="2022-12-09T10:58:00Z">
        <w:r>
          <w:t xml:space="preserve">payment to a bill using data </w:t>
        </w:r>
      </w:ins>
      <w:ins w:id="173" w:author="swen0459 sdn" w:date="2022-12-09T10:57:00Z">
        <w:r>
          <w:t>from the “</w:t>
        </w:r>
      </w:ins>
      <w:ins w:id="174" w:author="swen0459 sdn" w:date="2022-12-09T10:58:00Z">
        <w:r>
          <w:t>I</w:t>
        </w:r>
      </w:ins>
      <w:ins w:id="175" w:author="swen0459 sdn" w:date="2022-12-09T10:57:00Z">
        <w:r>
          <w:t>” rows in the staging table.</w:t>
        </w:r>
      </w:ins>
    </w:p>
    <w:p w14:paraId="4E7AC882" w14:textId="411786B5" w:rsidR="004B4376" w:rsidRDefault="004B4376" w:rsidP="00747FDB">
      <w:pPr>
        <w:rPr>
          <w:ins w:id="176" w:author="swen0459 sdn" w:date="2022-12-09T11:09:00Z"/>
        </w:rPr>
      </w:pPr>
      <w:ins w:id="177" w:author="swen0459 sdn" w:date="2022-12-09T11:06:00Z">
        <w:r>
          <w:t>Certain data is retrieved from the system settings to use within this procedure.  Specifically, Accounting default Office, department, profit</w:t>
        </w:r>
      </w:ins>
      <w:ins w:id="178" w:author="swen0459 sdn" w:date="2022-12-09T11:07:00Z">
        <w:r>
          <w:t xml:space="preserve"> center and employee codes are retrieved from GLM_PARMS.  The account uno for Bank Fees</w:t>
        </w:r>
      </w:ins>
      <w:ins w:id="179" w:author="swen0459 sdn" w:date="2022-12-09T12:12:00Z">
        <w:r w:rsidR="00053E63">
          <w:rPr>
            <w:rStyle w:val="FootnoteReference"/>
          </w:rPr>
          <w:footnoteReference w:id="2"/>
        </w:r>
      </w:ins>
      <w:ins w:id="184" w:author="swen0459 sdn" w:date="2022-12-09T11:07:00Z">
        <w:r>
          <w:t xml:space="preserve"> is retrieved from GLM_CHART.</w:t>
        </w:r>
      </w:ins>
    </w:p>
    <w:p w14:paraId="31CDBF60" w14:textId="4B541B48" w:rsidR="004B4376" w:rsidRDefault="004B4376" w:rsidP="004B4376">
      <w:pPr>
        <w:pStyle w:val="NoSpacing"/>
        <w:rPr>
          <w:ins w:id="185" w:author="swen0459 sdn" w:date="2022-12-09T11:53:00Z"/>
          <w:sz w:val="18"/>
          <w:szCs w:val="18"/>
        </w:rPr>
      </w:pPr>
    </w:p>
    <w:p w14:paraId="68F0FACA" w14:textId="77777777" w:rsidR="00747FDB" w:rsidRDefault="00747FDB" w:rsidP="00747FDB">
      <w:pPr>
        <w:pStyle w:val="Heading5"/>
        <w:rPr>
          <w:ins w:id="186" w:author="swen0459 sdn" w:date="2022-12-09T10:57:00Z"/>
        </w:rPr>
      </w:pPr>
      <w:ins w:id="187" w:author="swen0459 sdn" w:date="2022-12-09T10:57:00Z">
        <w:r>
          <w:t>Parameters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1163"/>
        <w:gridCol w:w="6101"/>
      </w:tblGrid>
      <w:tr w:rsidR="004B4376" w14:paraId="24A9C567" w14:textId="77777777" w:rsidTr="00A9089F">
        <w:trPr>
          <w:ins w:id="188" w:author="swen0459 sdn" w:date="2022-12-09T10:57:00Z"/>
        </w:trPr>
        <w:tc>
          <w:tcPr>
            <w:tcW w:w="1885" w:type="dxa"/>
          </w:tcPr>
          <w:p w14:paraId="7FD20752" w14:textId="77777777" w:rsidR="00747FDB" w:rsidRDefault="00747FDB" w:rsidP="00A9089F">
            <w:pPr>
              <w:rPr>
                <w:ins w:id="189" w:author="swen0459 sdn" w:date="2022-12-09T10:57:00Z"/>
              </w:rPr>
            </w:pPr>
            <w:ins w:id="190" w:author="swen0459 sdn" w:date="2022-12-09T10:57:00Z">
              <w:r>
                <w:t>Name</w:t>
              </w:r>
            </w:ins>
          </w:p>
        </w:tc>
        <w:tc>
          <w:tcPr>
            <w:tcW w:w="1170" w:type="dxa"/>
          </w:tcPr>
          <w:p w14:paraId="376FE33B" w14:textId="77777777" w:rsidR="00747FDB" w:rsidRDefault="00747FDB" w:rsidP="00A9089F">
            <w:pPr>
              <w:rPr>
                <w:ins w:id="191" w:author="swen0459 sdn" w:date="2022-12-09T10:57:00Z"/>
              </w:rPr>
            </w:pPr>
            <w:ins w:id="192" w:author="swen0459 sdn" w:date="2022-12-09T10:57:00Z">
              <w:r>
                <w:t>Default</w:t>
              </w:r>
            </w:ins>
          </w:p>
        </w:tc>
        <w:tc>
          <w:tcPr>
            <w:tcW w:w="6295" w:type="dxa"/>
          </w:tcPr>
          <w:p w14:paraId="5A6D0D72" w14:textId="77777777" w:rsidR="00747FDB" w:rsidRDefault="00747FDB" w:rsidP="00A9089F">
            <w:pPr>
              <w:rPr>
                <w:ins w:id="193" w:author="swen0459 sdn" w:date="2022-12-09T10:57:00Z"/>
              </w:rPr>
            </w:pPr>
            <w:ins w:id="194" w:author="swen0459 sdn" w:date="2022-12-09T10:57:00Z">
              <w:r>
                <w:t>Usage</w:t>
              </w:r>
            </w:ins>
          </w:p>
        </w:tc>
      </w:tr>
      <w:tr w:rsidR="00747FDB" w14:paraId="276D8C8D" w14:textId="77777777" w:rsidTr="00A9089F">
        <w:trPr>
          <w:ins w:id="195" w:author="swen0459 sdn" w:date="2022-12-09T10:58:00Z"/>
        </w:trPr>
        <w:tc>
          <w:tcPr>
            <w:tcW w:w="1885" w:type="dxa"/>
          </w:tcPr>
          <w:p w14:paraId="66A699EE" w14:textId="04E3C51A" w:rsidR="00747FDB" w:rsidRDefault="00747FDB" w:rsidP="00A9089F">
            <w:pPr>
              <w:rPr>
                <w:ins w:id="196" w:author="swen0459 sdn" w:date="2022-12-09T10:58:00Z"/>
              </w:rPr>
            </w:pPr>
            <w:ins w:id="197" w:author="swen0459 sdn" w:date="2022-12-09T10:58:00Z">
              <w:r>
                <w:t>@ReceiptNum</w:t>
              </w:r>
            </w:ins>
          </w:p>
        </w:tc>
        <w:tc>
          <w:tcPr>
            <w:tcW w:w="1170" w:type="dxa"/>
          </w:tcPr>
          <w:p w14:paraId="206C3540" w14:textId="13B2D9C0" w:rsidR="00747FDB" w:rsidRDefault="00747FDB" w:rsidP="00A9089F">
            <w:pPr>
              <w:rPr>
                <w:ins w:id="198" w:author="swen0459 sdn" w:date="2022-12-09T10:58:00Z"/>
              </w:rPr>
            </w:pPr>
            <w:ins w:id="199" w:author="swen0459 sdn" w:date="2022-12-09T10:58:00Z">
              <w:r>
                <w:t>Required</w:t>
              </w:r>
            </w:ins>
          </w:p>
        </w:tc>
        <w:tc>
          <w:tcPr>
            <w:tcW w:w="6295" w:type="dxa"/>
          </w:tcPr>
          <w:p w14:paraId="7243A067" w14:textId="5D7B2D81" w:rsidR="00747FDB" w:rsidRDefault="00747FDB" w:rsidP="00A9089F">
            <w:pPr>
              <w:rPr>
                <w:ins w:id="200" w:author="swen0459 sdn" w:date="2022-12-09T10:58:00Z"/>
              </w:rPr>
            </w:pPr>
            <w:ins w:id="201" w:author="swen0459 sdn" w:date="2022-12-09T10:58:00Z">
              <w:r>
                <w:t xml:space="preserve">The cash </w:t>
              </w:r>
            </w:ins>
            <w:ins w:id="202" w:author="swen0459 sdn" w:date="2022-12-09T16:32:00Z">
              <w:r w:rsidR="003D62E9">
                <w:t>receipt</w:t>
              </w:r>
            </w:ins>
            <w:ins w:id="203" w:author="swen0459 sdn" w:date="2022-12-09T10:58:00Z">
              <w:r>
                <w:t xml:space="preserve"> num to </w:t>
              </w:r>
            </w:ins>
            <w:ins w:id="204" w:author="swen0459 sdn" w:date="2022-12-09T16:32:00Z">
              <w:r w:rsidR="003D62E9">
                <w:t>attach</w:t>
              </w:r>
            </w:ins>
            <w:ins w:id="205" w:author="swen0459 sdn" w:date="2022-12-09T10:58:00Z">
              <w:r>
                <w:t xml:space="preserve"> th</w:t>
              </w:r>
            </w:ins>
            <w:ins w:id="206" w:author="swen0459 sdn" w:date="2022-12-09T10:59:00Z">
              <w:r>
                <w:t>e allocation to.  This will be the value returned from the _spaac_Create_Receipt procedure</w:t>
              </w:r>
            </w:ins>
            <w:ins w:id="207" w:author="swen0459 sdn" w:date="2022-12-09T11:00:00Z">
              <w:r>
                <w:t>.</w:t>
              </w:r>
            </w:ins>
          </w:p>
        </w:tc>
      </w:tr>
      <w:tr w:rsidR="004B4376" w14:paraId="2490154E" w14:textId="77777777" w:rsidTr="00A9089F">
        <w:trPr>
          <w:ins w:id="208" w:author="swen0459 sdn" w:date="2022-12-09T10:57:00Z"/>
        </w:trPr>
        <w:tc>
          <w:tcPr>
            <w:tcW w:w="1885" w:type="dxa"/>
          </w:tcPr>
          <w:p w14:paraId="2006C4FB" w14:textId="77777777" w:rsidR="00747FDB" w:rsidRDefault="00747FDB" w:rsidP="00A9089F">
            <w:pPr>
              <w:rPr>
                <w:ins w:id="209" w:author="swen0459 sdn" w:date="2022-12-09T10:57:00Z"/>
              </w:rPr>
            </w:pPr>
            <w:ins w:id="210" w:author="swen0459 sdn" w:date="2022-12-09T10:57:00Z">
              <w:r>
                <w:t>@BatchId</w:t>
              </w:r>
            </w:ins>
          </w:p>
        </w:tc>
        <w:tc>
          <w:tcPr>
            <w:tcW w:w="1170" w:type="dxa"/>
          </w:tcPr>
          <w:p w14:paraId="3EBF8C61" w14:textId="77777777" w:rsidR="00747FDB" w:rsidRDefault="00747FDB" w:rsidP="00A9089F">
            <w:pPr>
              <w:rPr>
                <w:ins w:id="211" w:author="swen0459 sdn" w:date="2022-12-09T10:57:00Z"/>
              </w:rPr>
            </w:pPr>
            <w:ins w:id="212" w:author="swen0459 sdn" w:date="2022-12-09T10:57:00Z">
              <w:r>
                <w:t>Required</w:t>
              </w:r>
            </w:ins>
          </w:p>
        </w:tc>
        <w:tc>
          <w:tcPr>
            <w:tcW w:w="6295" w:type="dxa"/>
          </w:tcPr>
          <w:p w14:paraId="55792BBF" w14:textId="77777777" w:rsidR="00747FDB" w:rsidRDefault="00747FDB" w:rsidP="00A9089F">
            <w:pPr>
              <w:rPr>
                <w:ins w:id="213" w:author="swen0459 sdn" w:date="2022-12-09T10:57:00Z"/>
              </w:rPr>
            </w:pPr>
            <w:ins w:id="214" w:author="swen0459 sdn" w:date="2022-12-09T10:57:00Z">
              <w:r>
                <w:t>The BatchID Value from the staging table</w:t>
              </w:r>
            </w:ins>
          </w:p>
        </w:tc>
      </w:tr>
      <w:tr w:rsidR="004B4376" w14:paraId="3D1DEEC9" w14:textId="77777777" w:rsidTr="00A9089F">
        <w:trPr>
          <w:ins w:id="215" w:author="swen0459 sdn" w:date="2022-12-09T10:57:00Z"/>
        </w:trPr>
        <w:tc>
          <w:tcPr>
            <w:tcW w:w="1885" w:type="dxa"/>
          </w:tcPr>
          <w:p w14:paraId="3264C95A" w14:textId="77777777" w:rsidR="00747FDB" w:rsidRDefault="00747FDB" w:rsidP="00A9089F">
            <w:pPr>
              <w:rPr>
                <w:ins w:id="216" w:author="swen0459 sdn" w:date="2022-12-09T10:57:00Z"/>
              </w:rPr>
            </w:pPr>
            <w:ins w:id="217" w:author="swen0459 sdn" w:date="2022-12-09T10:57:00Z">
              <w:r>
                <w:t>@TranSeq</w:t>
              </w:r>
            </w:ins>
          </w:p>
        </w:tc>
        <w:tc>
          <w:tcPr>
            <w:tcW w:w="1170" w:type="dxa"/>
          </w:tcPr>
          <w:p w14:paraId="5F8D3FE2" w14:textId="77777777" w:rsidR="00747FDB" w:rsidRDefault="00747FDB" w:rsidP="00A9089F">
            <w:pPr>
              <w:rPr>
                <w:ins w:id="218" w:author="swen0459 sdn" w:date="2022-12-09T10:57:00Z"/>
              </w:rPr>
            </w:pPr>
            <w:ins w:id="219" w:author="swen0459 sdn" w:date="2022-12-09T10:57:00Z">
              <w:r>
                <w:t>Required</w:t>
              </w:r>
            </w:ins>
          </w:p>
        </w:tc>
        <w:tc>
          <w:tcPr>
            <w:tcW w:w="6295" w:type="dxa"/>
          </w:tcPr>
          <w:p w14:paraId="48D8B82A" w14:textId="5AA61AA5" w:rsidR="00747FDB" w:rsidRDefault="00747FDB" w:rsidP="00A9089F">
            <w:pPr>
              <w:rPr>
                <w:ins w:id="220" w:author="swen0459 sdn" w:date="2022-12-09T10:57:00Z"/>
              </w:rPr>
            </w:pPr>
            <w:ins w:id="221" w:author="swen0459 sdn" w:date="2022-12-09T10:57:00Z">
              <w:r>
                <w:t>The transaction line sequence within the staging batch</w:t>
              </w:r>
            </w:ins>
          </w:p>
        </w:tc>
      </w:tr>
      <w:tr w:rsidR="00747FDB" w14:paraId="0E36EC5A" w14:textId="77777777" w:rsidTr="00A9089F">
        <w:trPr>
          <w:ins w:id="222" w:author="swen0459 sdn" w:date="2022-12-09T11:00:00Z"/>
        </w:trPr>
        <w:tc>
          <w:tcPr>
            <w:tcW w:w="1885" w:type="dxa"/>
          </w:tcPr>
          <w:p w14:paraId="587A90D8" w14:textId="71827DCC" w:rsidR="00747FDB" w:rsidRDefault="00747FDB" w:rsidP="00A9089F">
            <w:pPr>
              <w:rPr>
                <w:ins w:id="223" w:author="swen0459 sdn" w:date="2022-12-09T11:00:00Z"/>
              </w:rPr>
            </w:pPr>
            <w:ins w:id="224" w:author="swen0459 sdn" w:date="2022-12-09T11:01:00Z">
              <w:r>
                <w:t>@TranLineSeq</w:t>
              </w:r>
            </w:ins>
          </w:p>
        </w:tc>
        <w:tc>
          <w:tcPr>
            <w:tcW w:w="1170" w:type="dxa"/>
          </w:tcPr>
          <w:p w14:paraId="71138F0D" w14:textId="3026E8B1" w:rsidR="00747FDB" w:rsidRDefault="00747FDB" w:rsidP="00A9089F">
            <w:pPr>
              <w:rPr>
                <w:ins w:id="225" w:author="swen0459 sdn" w:date="2022-12-09T11:00:00Z"/>
              </w:rPr>
            </w:pPr>
            <w:ins w:id="226" w:author="swen0459 sdn" w:date="2022-12-09T11:01:00Z">
              <w:r>
                <w:t>Required</w:t>
              </w:r>
            </w:ins>
          </w:p>
        </w:tc>
        <w:tc>
          <w:tcPr>
            <w:tcW w:w="6295" w:type="dxa"/>
          </w:tcPr>
          <w:p w14:paraId="1663D033" w14:textId="1106F767" w:rsidR="00747FDB" w:rsidRDefault="00747FDB" w:rsidP="00A9089F">
            <w:pPr>
              <w:rPr>
                <w:ins w:id="227" w:author="swen0459 sdn" w:date="2022-12-09T11:00:00Z"/>
              </w:rPr>
            </w:pPr>
            <w:ins w:id="228" w:author="swen0459 sdn" w:date="2022-12-09T11:01:00Z">
              <w:r>
                <w:t xml:space="preserve">The Sequence within the receipt transaction.  This will identify a single “I” row with in the </w:t>
              </w:r>
            </w:ins>
            <w:ins w:id="229" w:author="swen0459 sdn" w:date="2022-12-09T11:02:00Z">
              <w:r>
                <w:t>receipt allocation rows.</w:t>
              </w:r>
            </w:ins>
          </w:p>
        </w:tc>
      </w:tr>
      <w:tr w:rsidR="00747FDB" w14:paraId="3865D699" w14:textId="77777777" w:rsidTr="00A9089F">
        <w:trPr>
          <w:ins w:id="230" w:author="swen0459 sdn" w:date="2022-12-09T11:00:00Z"/>
        </w:trPr>
        <w:tc>
          <w:tcPr>
            <w:tcW w:w="1885" w:type="dxa"/>
          </w:tcPr>
          <w:p w14:paraId="65A5BAC2" w14:textId="4B2EFF55" w:rsidR="00747FDB" w:rsidRDefault="00747FDB" w:rsidP="00A9089F">
            <w:pPr>
              <w:rPr>
                <w:ins w:id="231" w:author="swen0459 sdn" w:date="2022-12-09T11:00:00Z"/>
              </w:rPr>
            </w:pPr>
            <w:ins w:id="232" w:author="swen0459 sdn" w:date="2022-12-09T11:02:00Z">
              <w:r>
                <w:t>@MatterUno</w:t>
              </w:r>
            </w:ins>
          </w:p>
        </w:tc>
        <w:tc>
          <w:tcPr>
            <w:tcW w:w="1170" w:type="dxa"/>
          </w:tcPr>
          <w:p w14:paraId="21FA7EEB" w14:textId="55A74789" w:rsidR="00747FDB" w:rsidRDefault="00747FDB" w:rsidP="00A9089F">
            <w:pPr>
              <w:rPr>
                <w:ins w:id="233" w:author="swen0459 sdn" w:date="2022-12-09T11:00:00Z"/>
              </w:rPr>
            </w:pPr>
            <w:ins w:id="234" w:author="swen0459 sdn" w:date="2022-12-09T11:02:00Z">
              <w:r>
                <w:t>NULL</w:t>
              </w:r>
            </w:ins>
          </w:p>
        </w:tc>
        <w:tc>
          <w:tcPr>
            <w:tcW w:w="6295" w:type="dxa"/>
          </w:tcPr>
          <w:p w14:paraId="5C42DB2B" w14:textId="77777777" w:rsidR="00747FDB" w:rsidRDefault="00747FDB" w:rsidP="00A9089F">
            <w:pPr>
              <w:rPr>
                <w:ins w:id="235" w:author="swen0459 sdn" w:date="2022-12-09T11:02:00Z"/>
              </w:rPr>
            </w:pPr>
            <w:ins w:id="236" w:author="swen0459 sdn" w:date="2022-12-09T11:02:00Z">
              <w:r>
                <w:t xml:space="preserve">Optional override for the matter uno for the receipt.  </w:t>
              </w:r>
            </w:ins>
          </w:p>
          <w:p w14:paraId="21E3BA11" w14:textId="73DF5B07" w:rsidR="00747FDB" w:rsidRDefault="00747FDB" w:rsidP="00A9089F">
            <w:pPr>
              <w:rPr>
                <w:ins w:id="237" w:author="swen0459 sdn" w:date="2022-12-09T11:00:00Z"/>
              </w:rPr>
            </w:pPr>
            <w:ins w:id="238" w:author="swen0459 sdn" w:date="2022-12-09T11:02:00Z">
              <w:r>
                <w:t xml:space="preserve">This parameter is </w:t>
              </w:r>
            </w:ins>
            <w:ins w:id="239" w:author="swen0459 sdn" w:date="2022-12-09T16:32:00Z">
              <w:r w:rsidR="003D62E9">
                <w:t>deprecated</w:t>
              </w:r>
            </w:ins>
            <w:ins w:id="240" w:author="swen0459 sdn" w:date="2022-12-09T11:03:00Z">
              <w:r>
                <w:t xml:space="preserve"> but included for </w:t>
              </w:r>
            </w:ins>
            <w:ins w:id="241" w:author="swen0459 sdn" w:date="2022-12-09T16:32:00Z">
              <w:r w:rsidR="003D62E9">
                <w:t>compatibility</w:t>
              </w:r>
            </w:ins>
            <w:ins w:id="242" w:author="swen0459 sdn" w:date="2022-12-09T11:03:00Z">
              <w:r>
                <w:t xml:space="preserve">.  It was previously used to </w:t>
              </w:r>
              <w:r w:rsidR="004B4376">
                <w:t>designate a specific matter on multi-matter bills.</w:t>
              </w:r>
            </w:ins>
          </w:p>
        </w:tc>
      </w:tr>
      <w:tr w:rsidR="00747FDB" w14:paraId="2C98AD41" w14:textId="77777777" w:rsidTr="00A9089F">
        <w:trPr>
          <w:ins w:id="243" w:author="swen0459 sdn" w:date="2022-12-09T11:00:00Z"/>
        </w:trPr>
        <w:tc>
          <w:tcPr>
            <w:tcW w:w="1885" w:type="dxa"/>
          </w:tcPr>
          <w:p w14:paraId="416E1E68" w14:textId="391C6877" w:rsidR="00747FDB" w:rsidRDefault="004B4376" w:rsidP="00A9089F">
            <w:pPr>
              <w:rPr>
                <w:ins w:id="244" w:author="swen0459 sdn" w:date="2022-12-09T11:00:00Z"/>
              </w:rPr>
            </w:pPr>
            <w:ins w:id="245" w:author="swen0459 sdn" w:date="2022-12-09T11:03:00Z">
              <w:r>
                <w:t>@AmountToAllocate</w:t>
              </w:r>
            </w:ins>
          </w:p>
        </w:tc>
        <w:tc>
          <w:tcPr>
            <w:tcW w:w="1170" w:type="dxa"/>
          </w:tcPr>
          <w:p w14:paraId="389146DC" w14:textId="7A475840" w:rsidR="00747FDB" w:rsidRDefault="004B4376" w:rsidP="00A9089F">
            <w:pPr>
              <w:rPr>
                <w:ins w:id="246" w:author="swen0459 sdn" w:date="2022-12-09T11:00:00Z"/>
              </w:rPr>
            </w:pPr>
            <w:ins w:id="247" w:author="swen0459 sdn" w:date="2022-12-09T11:03:00Z">
              <w:r>
                <w:t>NULL</w:t>
              </w:r>
            </w:ins>
          </w:p>
        </w:tc>
        <w:tc>
          <w:tcPr>
            <w:tcW w:w="6295" w:type="dxa"/>
          </w:tcPr>
          <w:p w14:paraId="1E2B69FA" w14:textId="77777777" w:rsidR="00747FDB" w:rsidRDefault="004B4376" w:rsidP="00A9089F">
            <w:pPr>
              <w:rPr>
                <w:ins w:id="248" w:author="swen0459 sdn" w:date="2022-12-09T11:04:00Z"/>
              </w:rPr>
            </w:pPr>
            <w:ins w:id="249" w:author="swen0459 sdn" w:date="2022-12-09T11:03:00Z">
              <w:r>
                <w:t>Optional over</w:t>
              </w:r>
            </w:ins>
            <w:ins w:id="250" w:author="swen0459 sdn" w:date="2022-12-09T11:04:00Z">
              <w:r>
                <w:t>ride for a specific amount to apply to the bill.</w:t>
              </w:r>
            </w:ins>
          </w:p>
          <w:p w14:paraId="38583FE9" w14:textId="6BD981D9" w:rsidR="004B4376" w:rsidRDefault="004B4376" w:rsidP="00A9089F">
            <w:pPr>
              <w:rPr>
                <w:ins w:id="251" w:author="swen0459 sdn" w:date="2022-12-09T11:00:00Z"/>
              </w:rPr>
            </w:pPr>
            <w:ins w:id="252" w:author="swen0459 sdn" w:date="2022-12-09T11:04:00Z">
              <w:r>
                <w:t xml:space="preserve">This parameter is </w:t>
              </w:r>
            </w:ins>
            <w:ins w:id="253" w:author="swen0459 sdn" w:date="2022-12-09T16:32:00Z">
              <w:r w:rsidR="003D62E9">
                <w:t>deprecated</w:t>
              </w:r>
            </w:ins>
            <w:ins w:id="254" w:author="swen0459 sdn" w:date="2022-12-09T11:04:00Z">
              <w:r>
                <w:t xml:space="preserve"> but included for </w:t>
              </w:r>
            </w:ins>
            <w:ins w:id="255" w:author="swen0459 sdn" w:date="2022-12-09T16:32:00Z">
              <w:r w:rsidR="003D62E9">
                <w:t>compatibility</w:t>
              </w:r>
            </w:ins>
            <w:ins w:id="256" w:author="swen0459 sdn" w:date="2022-12-09T11:04:00Z">
              <w:r>
                <w:t>.  It was previously used to indicate the amount to allocate to the @Ma</w:t>
              </w:r>
            </w:ins>
            <w:ins w:id="257" w:author="swen0459 sdn" w:date="2022-12-09T11:05:00Z">
              <w:r>
                <w:t>tterUno for multi-matter bills</w:t>
              </w:r>
            </w:ins>
          </w:p>
        </w:tc>
      </w:tr>
      <w:tr w:rsidR="00747FDB" w14:paraId="2C444FA2" w14:textId="77777777" w:rsidTr="00A9089F">
        <w:trPr>
          <w:ins w:id="258" w:author="swen0459 sdn" w:date="2022-12-09T10:57:00Z"/>
        </w:trPr>
        <w:tc>
          <w:tcPr>
            <w:tcW w:w="1885" w:type="dxa"/>
          </w:tcPr>
          <w:p w14:paraId="405E7275" w14:textId="755992D6" w:rsidR="00747FDB" w:rsidRDefault="00747FDB" w:rsidP="00A9089F">
            <w:pPr>
              <w:rPr>
                <w:ins w:id="259" w:author="swen0459 sdn" w:date="2022-12-09T10:57:00Z"/>
              </w:rPr>
            </w:pPr>
            <w:ins w:id="260" w:author="swen0459 sdn" w:date="2022-12-09T10:57:00Z">
              <w:r>
                <w:t>@</w:t>
              </w:r>
            </w:ins>
            <w:ins w:id="261" w:author="swen0459 sdn" w:date="2022-12-09T10:59:00Z">
              <w:r>
                <w:t>AmtApplied</w:t>
              </w:r>
            </w:ins>
          </w:p>
        </w:tc>
        <w:tc>
          <w:tcPr>
            <w:tcW w:w="1170" w:type="dxa"/>
          </w:tcPr>
          <w:p w14:paraId="0259B964" w14:textId="77777777" w:rsidR="00747FDB" w:rsidRDefault="00747FDB" w:rsidP="00A9089F">
            <w:pPr>
              <w:rPr>
                <w:ins w:id="262" w:author="swen0459 sdn" w:date="2022-12-09T10:57:00Z"/>
              </w:rPr>
            </w:pPr>
            <w:ins w:id="263" w:author="swen0459 sdn" w:date="2022-12-09T10:57:00Z">
              <w:r>
                <w:t>OUTPUT</w:t>
              </w:r>
            </w:ins>
          </w:p>
        </w:tc>
        <w:tc>
          <w:tcPr>
            <w:tcW w:w="6295" w:type="dxa"/>
          </w:tcPr>
          <w:p w14:paraId="4729DE5C" w14:textId="3C2160BA" w:rsidR="00747FDB" w:rsidRDefault="00747FDB" w:rsidP="00A9089F">
            <w:pPr>
              <w:rPr>
                <w:ins w:id="264" w:author="swen0459 sdn" w:date="2022-12-09T10:57:00Z"/>
              </w:rPr>
            </w:pPr>
            <w:ins w:id="265" w:author="swen0459 sdn" w:date="2022-12-09T10:57:00Z">
              <w:r>
                <w:t xml:space="preserve">Will return the </w:t>
              </w:r>
            </w:ins>
            <w:ins w:id="266" w:author="swen0459 sdn" w:date="2022-12-09T11:00:00Z">
              <w:r>
                <w:t xml:space="preserve">detail </w:t>
              </w:r>
            </w:ins>
            <w:ins w:id="267" w:author="swen0459 sdn" w:date="2022-12-09T10:59:00Z">
              <w:r>
                <w:t xml:space="preserve">amount </w:t>
              </w:r>
            </w:ins>
            <w:ins w:id="268" w:author="swen0459 sdn" w:date="2022-12-09T11:00:00Z">
              <w:r>
                <w:t xml:space="preserve">actually </w:t>
              </w:r>
            </w:ins>
            <w:ins w:id="269" w:author="swen0459 sdn" w:date="2022-12-09T10:59:00Z">
              <w:r>
                <w:t>applied</w:t>
              </w:r>
            </w:ins>
          </w:p>
        </w:tc>
      </w:tr>
      <w:tr w:rsidR="004B4376" w14:paraId="352EEDBD" w14:textId="77777777" w:rsidTr="00A9089F">
        <w:trPr>
          <w:ins w:id="270" w:author="swen0459 sdn" w:date="2022-12-09T11:05:00Z"/>
        </w:trPr>
        <w:tc>
          <w:tcPr>
            <w:tcW w:w="1885" w:type="dxa"/>
          </w:tcPr>
          <w:p w14:paraId="2705EC66" w14:textId="09D9F800" w:rsidR="004B4376" w:rsidRDefault="004B4376" w:rsidP="00A9089F">
            <w:pPr>
              <w:rPr>
                <w:ins w:id="271" w:author="swen0459 sdn" w:date="2022-12-09T11:05:00Z"/>
              </w:rPr>
            </w:pPr>
            <w:ins w:id="272" w:author="swen0459 sdn" w:date="2022-12-09T11:05:00Z">
              <w:r>
                <w:t>@Debug</w:t>
              </w:r>
            </w:ins>
          </w:p>
        </w:tc>
        <w:tc>
          <w:tcPr>
            <w:tcW w:w="1170" w:type="dxa"/>
          </w:tcPr>
          <w:p w14:paraId="294AC0B3" w14:textId="47471393" w:rsidR="004B4376" w:rsidRDefault="004B4376" w:rsidP="00A9089F">
            <w:pPr>
              <w:rPr>
                <w:ins w:id="273" w:author="swen0459 sdn" w:date="2022-12-09T11:05:00Z"/>
              </w:rPr>
            </w:pPr>
            <w:ins w:id="274" w:author="swen0459 sdn" w:date="2022-12-09T11:05:00Z">
              <w:r>
                <w:t>1</w:t>
              </w:r>
            </w:ins>
          </w:p>
        </w:tc>
        <w:tc>
          <w:tcPr>
            <w:tcW w:w="6295" w:type="dxa"/>
          </w:tcPr>
          <w:p w14:paraId="33CF5CFC" w14:textId="1AB539BB" w:rsidR="004B4376" w:rsidRDefault="004B4376" w:rsidP="00A9089F">
            <w:pPr>
              <w:rPr>
                <w:ins w:id="275" w:author="swen0459 sdn" w:date="2022-12-09T11:05:00Z"/>
              </w:rPr>
            </w:pPr>
            <w:ins w:id="276" w:author="swen0459 sdn" w:date="2022-12-09T11:05:00Z">
              <w:r>
                <w:t>Optional parameter to cause display of procedure debugging information</w:t>
              </w:r>
            </w:ins>
          </w:p>
        </w:tc>
      </w:tr>
    </w:tbl>
    <w:p w14:paraId="53AFCD05" w14:textId="77777777" w:rsidR="00747FDB" w:rsidRDefault="00747FDB" w:rsidP="00747FDB">
      <w:pPr>
        <w:rPr>
          <w:ins w:id="277" w:author="swen0459 sdn" w:date="2022-12-09T10:57:00Z"/>
        </w:rPr>
      </w:pPr>
    </w:p>
    <w:p w14:paraId="1A592A7C" w14:textId="7C0178AF" w:rsidR="00747FDB" w:rsidRDefault="00747FDB" w:rsidP="00747FDB">
      <w:pPr>
        <w:pStyle w:val="Heading5"/>
        <w:rPr>
          <w:ins w:id="278" w:author="swen0459 sdn" w:date="2022-12-09T10:57:00Z"/>
        </w:rPr>
      </w:pPr>
      <w:ins w:id="279" w:author="swen0459 sdn" w:date="2022-12-09T10:57:00Z">
        <w:r>
          <w:t>Required “</w:t>
        </w:r>
      </w:ins>
      <w:ins w:id="280" w:author="swen0459 sdn" w:date="2022-12-09T11:30:00Z">
        <w:r w:rsidR="005C7B14">
          <w:t>I</w:t>
        </w:r>
      </w:ins>
      <w:ins w:id="281" w:author="swen0459 sdn" w:date="2022-12-09T10:57:00Z">
        <w:r>
          <w:t>” Row Staging Data</w:t>
        </w:r>
      </w:ins>
    </w:p>
    <w:p w14:paraId="69BF9F93" w14:textId="183E91B2" w:rsidR="00747FDB" w:rsidRDefault="00747FDB" w:rsidP="00747FDB">
      <w:pPr>
        <w:pStyle w:val="NoSpacing"/>
        <w:numPr>
          <w:ilvl w:val="0"/>
          <w:numId w:val="1"/>
        </w:numPr>
        <w:rPr>
          <w:ins w:id="282" w:author="swen0459 sdn" w:date="2022-12-09T10:57:00Z"/>
        </w:rPr>
      </w:pPr>
      <w:ins w:id="283" w:author="swen0459 sdn" w:date="2022-12-09T10:57:00Z">
        <w:r>
          <w:t>Amt (</w:t>
        </w:r>
      </w:ins>
      <w:ins w:id="284" w:author="swen0459 sdn" w:date="2022-12-09T11:31:00Z">
        <w:r w:rsidR="005C7B14">
          <w:t>Bill Credit Amount</w:t>
        </w:r>
      </w:ins>
      <w:ins w:id="285" w:author="swen0459 sdn" w:date="2022-12-09T10:57:00Z">
        <w:r>
          <w:t>)</w:t>
        </w:r>
      </w:ins>
    </w:p>
    <w:p w14:paraId="7759C402" w14:textId="2891BF4B" w:rsidR="00747FDB" w:rsidRDefault="00747FDB" w:rsidP="00747FDB">
      <w:pPr>
        <w:pStyle w:val="NoSpacing"/>
        <w:numPr>
          <w:ilvl w:val="0"/>
          <w:numId w:val="1"/>
        </w:numPr>
        <w:rPr>
          <w:ins w:id="286" w:author="swen0459 sdn" w:date="2022-12-09T11:31:00Z"/>
        </w:rPr>
      </w:pPr>
      <w:ins w:id="287" w:author="swen0459 sdn" w:date="2022-12-09T10:57:00Z">
        <w:r>
          <w:t xml:space="preserve">InvoiceNo </w:t>
        </w:r>
      </w:ins>
      <w:ins w:id="288" w:author="swen0459 sdn" w:date="2022-12-09T11:52:00Z">
        <w:r w:rsidR="00196270">
          <w:t>(Bill Num)</w:t>
        </w:r>
      </w:ins>
    </w:p>
    <w:p w14:paraId="5C864C9E" w14:textId="4DCD50B2" w:rsidR="005C7B14" w:rsidRDefault="005C7B14" w:rsidP="00747FDB">
      <w:pPr>
        <w:pStyle w:val="NoSpacing"/>
        <w:numPr>
          <w:ilvl w:val="0"/>
          <w:numId w:val="1"/>
        </w:numPr>
        <w:rPr>
          <w:ins w:id="289" w:author="swen0459 sdn" w:date="2022-12-09T10:57:00Z"/>
        </w:rPr>
      </w:pPr>
      <w:ins w:id="290" w:author="swen0459 sdn" w:date="2022-12-09T11:31:00Z">
        <w:r>
          <w:t>_AllocationMethod</w:t>
        </w:r>
      </w:ins>
    </w:p>
    <w:p w14:paraId="70C27686" w14:textId="77777777" w:rsidR="00747FDB" w:rsidRDefault="00747FDB" w:rsidP="00747FDB">
      <w:pPr>
        <w:pStyle w:val="NoSpacing"/>
        <w:numPr>
          <w:ilvl w:val="0"/>
          <w:numId w:val="1"/>
        </w:numPr>
        <w:rPr>
          <w:ins w:id="291" w:author="swen0459 sdn" w:date="2022-12-09T10:57:00Z"/>
        </w:rPr>
      </w:pPr>
      <w:ins w:id="292" w:author="swen0459 sdn" w:date="2022-12-09T10:57:00Z">
        <w:r>
          <w:t>TranRef</w:t>
        </w:r>
      </w:ins>
    </w:p>
    <w:p w14:paraId="0A14CB3D" w14:textId="77777777" w:rsidR="002A59D2" w:rsidRPr="002A59D2" w:rsidRDefault="002A59D2" w:rsidP="002A59D2"/>
    <w:p w14:paraId="34A5B754" w14:textId="6E2252FB" w:rsidR="00053E63" w:rsidRDefault="00196270">
      <w:pPr>
        <w:rPr>
          <w:ins w:id="293" w:author="swen0459 sdn" w:date="2022-12-09T12:05:00Z"/>
        </w:rPr>
      </w:pPr>
      <w:ins w:id="294" w:author="swen0459 sdn" w:date="2022-12-09T11:53:00Z">
        <w:r>
          <w:t xml:space="preserve">The procedure can utilize different methods to allocate the receipt.  These allocation methods are used if the Amt does not match the AR total </w:t>
        </w:r>
      </w:ins>
      <w:ins w:id="295" w:author="swen0459 sdn" w:date="2022-12-09T11:54:00Z">
        <w:r>
          <w:t>exactly</w:t>
        </w:r>
      </w:ins>
      <w:ins w:id="296" w:author="swen0459 sdn" w:date="2022-12-09T12:19:00Z">
        <w:r w:rsidR="00ED7662">
          <w:t xml:space="preserve">.  These are utilized primarily </w:t>
        </w:r>
      </w:ins>
      <w:ins w:id="297" w:author="swen0459 sdn" w:date="2022-12-09T12:20:00Z">
        <w:r w:rsidR="00ED7662">
          <w:t>for payments on multi-matter bills to prescribe how to apply the payment across the billed matters.</w:t>
        </w:r>
      </w:ins>
    </w:p>
    <w:p w14:paraId="70ED7042" w14:textId="0237E054" w:rsidR="00196270" w:rsidRDefault="00196270">
      <w:pPr>
        <w:rPr>
          <w:ins w:id="298" w:author="swen0459 sdn" w:date="2022-12-09T12:01:00Z"/>
        </w:rPr>
      </w:pPr>
      <w:ins w:id="299" w:author="swen0459 sdn" w:date="2022-12-09T11:54:00Z">
        <w:r>
          <w:t>The supported allocation methods are: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  <w:tblPrChange w:id="300" w:author="swen0459 sdn" w:date="2022-12-09T12:04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85"/>
        <w:gridCol w:w="8365"/>
        <w:tblGridChange w:id="301">
          <w:tblGrid>
            <w:gridCol w:w="985"/>
            <w:gridCol w:w="3690"/>
            <w:gridCol w:w="4675"/>
          </w:tblGrid>
        </w:tblGridChange>
      </w:tblGrid>
      <w:tr w:rsidR="00053E63" w:rsidRPr="00160EEF" w14:paraId="46AC1619" w14:textId="77777777" w:rsidTr="00053E63">
        <w:trPr>
          <w:ins w:id="302" w:author="swen0459 sdn" w:date="2022-12-09T12:03:00Z"/>
        </w:trPr>
        <w:tc>
          <w:tcPr>
            <w:tcW w:w="985" w:type="dxa"/>
            <w:tcPrChange w:id="303" w:author="swen0459 sdn" w:date="2022-12-09T12:04:00Z">
              <w:tcPr>
                <w:tcW w:w="4675" w:type="dxa"/>
                <w:gridSpan w:val="2"/>
              </w:tcPr>
            </w:tcPrChange>
          </w:tcPr>
          <w:p w14:paraId="6DAAEF7D" w14:textId="778A74E2" w:rsidR="00053E63" w:rsidRPr="00053E63" w:rsidRDefault="00053E63">
            <w:pPr>
              <w:pStyle w:val="NoSpacing"/>
              <w:rPr>
                <w:ins w:id="304" w:author="swen0459 sdn" w:date="2022-12-09T12:03:00Z"/>
                <w:sz w:val="20"/>
                <w:szCs w:val="20"/>
                <w:rPrChange w:id="305" w:author="swen0459 sdn" w:date="2022-12-09T12:04:00Z">
                  <w:rPr>
                    <w:ins w:id="306" w:author="swen0459 sdn" w:date="2022-12-09T12:03:00Z"/>
                    <w:rFonts w:ascii="Consolas" w:hAnsi="Consolas" w:cs="Consolas"/>
                    <w:color w:val="008000"/>
                    <w:sz w:val="19"/>
                    <w:szCs w:val="19"/>
                  </w:rPr>
                </w:rPrChange>
              </w:rPr>
              <w:pPrChange w:id="307" w:author="swen0459 sdn" w:date="2022-12-09T12:04:00Z">
                <w:pPr>
                  <w:autoSpaceDE w:val="0"/>
                  <w:autoSpaceDN w:val="0"/>
                  <w:adjustRightInd w:val="0"/>
                </w:pPr>
              </w:pPrChange>
            </w:pPr>
            <w:ins w:id="308" w:author="swen0459 sdn" w:date="2022-12-09T12:03:00Z">
              <w:r w:rsidRPr="00053E63">
                <w:rPr>
                  <w:sz w:val="20"/>
                  <w:szCs w:val="20"/>
                  <w:rPrChange w:id="309" w:author="swen0459 sdn" w:date="2022-12-09T12:04:00Z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rPrChange>
                </w:rPr>
                <w:lastRenderedPageBreak/>
                <w:t>'1'</w:t>
              </w:r>
            </w:ins>
            <w:ins w:id="310" w:author="swen0459 sdn" w:date="2022-12-09T12:04:00Z">
              <w:r>
                <w:rPr>
                  <w:sz w:val="20"/>
                  <w:szCs w:val="20"/>
                </w:rPr>
                <w:t xml:space="preserve"> (Default)</w:t>
              </w:r>
            </w:ins>
          </w:p>
        </w:tc>
        <w:tc>
          <w:tcPr>
            <w:tcW w:w="8365" w:type="dxa"/>
            <w:tcPrChange w:id="311" w:author="swen0459 sdn" w:date="2022-12-09T12:04:00Z">
              <w:tcPr>
                <w:tcW w:w="4675" w:type="dxa"/>
              </w:tcPr>
            </w:tcPrChange>
          </w:tcPr>
          <w:p w14:paraId="51B277D5" w14:textId="363D2452" w:rsidR="00053E63" w:rsidRPr="00053E63" w:rsidRDefault="00053E63">
            <w:pPr>
              <w:pStyle w:val="NoSpacing"/>
              <w:rPr>
                <w:ins w:id="312" w:author="swen0459 sdn" w:date="2022-12-09T12:03:00Z"/>
                <w:sz w:val="20"/>
                <w:szCs w:val="20"/>
                <w:rPrChange w:id="313" w:author="swen0459 sdn" w:date="2022-12-09T12:04:00Z">
                  <w:rPr>
                    <w:ins w:id="314" w:author="swen0459 sdn" w:date="2022-12-09T12:03:00Z"/>
                    <w:rFonts w:ascii="Consolas" w:hAnsi="Consolas" w:cs="Consolas"/>
                    <w:color w:val="000000"/>
                    <w:sz w:val="19"/>
                    <w:szCs w:val="19"/>
                  </w:rPr>
                </w:rPrChange>
              </w:rPr>
              <w:pPrChange w:id="315" w:author="swen0459 sdn" w:date="2022-12-09T12:04:00Z">
                <w:pPr>
                  <w:autoSpaceDE w:val="0"/>
                  <w:autoSpaceDN w:val="0"/>
                  <w:adjustRightInd w:val="0"/>
                </w:pPr>
              </w:pPrChange>
            </w:pPr>
            <w:ins w:id="316" w:author="swen0459 sdn" w:date="2022-12-09T12:03:00Z">
              <w:r w:rsidRPr="00053E63">
                <w:rPr>
                  <w:sz w:val="20"/>
                  <w:szCs w:val="20"/>
                  <w:rPrChange w:id="317" w:author="swen0459 sdn" w:date="2022-12-09T12:04:00Z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rPrChange>
                </w:rPr>
                <w:t xml:space="preserve">Apply amount, shortpay </w:t>
              </w:r>
            </w:ins>
            <w:ins w:id="318" w:author="swen0459 sdn" w:date="2022-12-09T12:17:00Z">
              <w:r w:rsidR="00ED7662">
                <w:rPr>
                  <w:sz w:val="20"/>
                  <w:szCs w:val="20"/>
                </w:rPr>
                <w:t xml:space="preserve">is </w:t>
              </w:r>
            </w:ins>
            <w:ins w:id="319" w:author="swen0459 sdn" w:date="2022-12-09T12:03:00Z">
              <w:r w:rsidRPr="00053E63">
                <w:rPr>
                  <w:sz w:val="20"/>
                  <w:szCs w:val="20"/>
                  <w:rPrChange w:id="320" w:author="swen0459 sdn" w:date="2022-12-09T12:04:00Z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rPrChange>
                </w:rPr>
                <w:t xml:space="preserve">applied top-down </w:t>
              </w:r>
            </w:ins>
            <w:ins w:id="321" w:author="swen0459 sdn" w:date="2022-12-09T12:17:00Z">
              <w:r w:rsidR="00ED7662">
                <w:rPr>
                  <w:sz w:val="20"/>
                  <w:szCs w:val="20"/>
                </w:rPr>
                <w:t xml:space="preserve">across matters.  Will </w:t>
              </w:r>
            </w:ins>
            <w:ins w:id="322" w:author="swen0459 sdn" w:date="2022-12-09T12:03:00Z">
              <w:r w:rsidRPr="00053E63">
                <w:rPr>
                  <w:sz w:val="20"/>
                  <w:szCs w:val="20"/>
                  <w:rPrChange w:id="323" w:author="swen0459 sdn" w:date="2022-12-09T12:04:00Z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rPrChange>
                </w:rPr>
                <w:t xml:space="preserve">leave </w:t>
              </w:r>
            </w:ins>
            <w:ins w:id="324" w:author="swen0459 sdn" w:date="2022-12-09T12:17:00Z">
              <w:r w:rsidR="00ED7662">
                <w:rPr>
                  <w:sz w:val="20"/>
                  <w:szCs w:val="20"/>
                </w:rPr>
                <w:t xml:space="preserve">Open </w:t>
              </w:r>
            </w:ins>
            <w:ins w:id="325" w:author="swen0459 sdn" w:date="2022-12-09T12:03:00Z">
              <w:r w:rsidRPr="00053E63">
                <w:rPr>
                  <w:sz w:val="20"/>
                  <w:szCs w:val="20"/>
                  <w:rPrChange w:id="326" w:author="swen0459 sdn" w:date="2022-12-09T12:04:00Z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rPrChange>
                </w:rPr>
                <w:t>AR</w:t>
              </w:r>
            </w:ins>
            <w:ins w:id="327" w:author="swen0459 sdn" w:date="2022-12-09T12:17:00Z">
              <w:r w:rsidR="00ED7662">
                <w:rPr>
                  <w:sz w:val="20"/>
                  <w:szCs w:val="20"/>
                </w:rPr>
                <w:t xml:space="preserve"> where not paid in full</w:t>
              </w:r>
            </w:ins>
            <w:ins w:id="328" w:author="swen0459 sdn" w:date="2022-12-09T12:03:00Z">
              <w:r w:rsidRPr="00053E63">
                <w:rPr>
                  <w:sz w:val="20"/>
                  <w:szCs w:val="20"/>
                  <w:rPrChange w:id="329" w:author="swen0459 sdn" w:date="2022-12-09T12:04:00Z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rPrChange>
                </w:rPr>
                <w:t>, overpay</w:t>
              </w:r>
            </w:ins>
            <w:ins w:id="330" w:author="swen0459 sdn" w:date="2022-12-09T12:18:00Z">
              <w:r w:rsidR="00ED7662">
                <w:rPr>
                  <w:sz w:val="20"/>
                  <w:szCs w:val="20"/>
                </w:rPr>
                <w:t>ment amount</w:t>
              </w:r>
            </w:ins>
            <w:ins w:id="331" w:author="swen0459 sdn" w:date="2022-12-09T12:03:00Z">
              <w:r w:rsidRPr="00053E63">
                <w:rPr>
                  <w:sz w:val="20"/>
                  <w:szCs w:val="20"/>
                  <w:rPrChange w:id="332" w:author="swen0459 sdn" w:date="2022-12-09T12:04:00Z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rPrChange>
                </w:rPr>
                <w:t xml:space="preserve"> will </w:t>
              </w:r>
            </w:ins>
            <w:ins w:id="333" w:author="swen0459 sdn" w:date="2022-12-09T12:18:00Z">
              <w:r w:rsidR="00ED7662">
                <w:rPr>
                  <w:sz w:val="20"/>
                  <w:szCs w:val="20"/>
                </w:rPr>
                <w:t>be used to create an Unapplied Cash entry on a specified matter.</w:t>
              </w:r>
            </w:ins>
          </w:p>
        </w:tc>
      </w:tr>
      <w:tr w:rsidR="00053E63" w:rsidRPr="00160EEF" w14:paraId="28E877E7" w14:textId="77777777" w:rsidTr="00053E63">
        <w:trPr>
          <w:ins w:id="334" w:author="swen0459 sdn" w:date="2022-12-09T12:03:00Z"/>
        </w:trPr>
        <w:tc>
          <w:tcPr>
            <w:tcW w:w="985" w:type="dxa"/>
            <w:tcPrChange w:id="335" w:author="swen0459 sdn" w:date="2022-12-09T12:04:00Z">
              <w:tcPr>
                <w:tcW w:w="4675" w:type="dxa"/>
                <w:gridSpan w:val="2"/>
              </w:tcPr>
            </w:tcPrChange>
          </w:tcPr>
          <w:p w14:paraId="52D89040" w14:textId="77777777" w:rsidR="00053E63" w:rsidRPr="00053E63" w:rsidRDefault="00053E63">
            <w:pPr>
              <w:pStyle w:val="NoSpacing"/>
              <w:rPr>
                <w:ins w:id="336" w:author="swen0459 sdn" w:date="2022-12-09T12:03:00Z"/>
                <w:sz w:val="20"/>
                <w:szCs w:val="20"/>
                <w:rPrChange w:id="337" w:author="swen0459 sdn" w:date="2022-12-09T12:04:00Z">
                  <w:rPr>
                    <w:ins w:id="338" w:author="swen0459 sdn" w:date="2022-12-09T12:03:00Z"/>
                    <w:rFonts w:ascii="Consolas" w:hAnsi="Consolas" w:cs="Consolas"/>
                    <w:color w:val="008000"/>
                    <w:sz w:val="19"/>
                    <w:szCs w:val="19"/>
                  </w:rPr>
                </w:rPrChange>
              </w:rPr>
              <w:pPrChange w:id="339" w:author="swen0459 sdn" w:date="2022-12-09T12:04:00Z">
                <w:pPr>
                  <w:autoSpaceDE w:val="0"/>
                  <w:autoSpaceDN w:val="0"/>
                  <w:adjustRightInd w:val="0"/>
                </w:pPr>
              </w:pPrChange>
            </w:pPr>
            <w:ins w:id="340" w:author="swen0459 sdn" w:date="2022-12-09T12:03:00Z">
              <w:r w:rsidRPr="00053E63">
                <w:rPr>
                  <w:sz w:val="20"/>
                  <w:szCs w:val="20"/>
                  <w:rPrChange w:id="341" w:author="swen0459 sdn" w:date="2022-12-09T12:04:00Z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rPrChange>
                </w:rPr>
                <w:t>'2'</w:t>
              </w:r>
            </w:ins>
          </w:p>
        </w:tc>
        <w:tc>
          <w:tcPr>
            <w:tcW w:w="8365" w:type="dxa"/>
            <w:tcPrChange w:id="342" w:author="swen0459 sdn" w:date="2022-12-09T12:04:00Z">
              <w:tcPr>
                <w:tcW w:w="4675" w:type="dxa"/>
              </w:tcPr>
            </w:tcPrChange>
          </w:tcPr>
          <w:p w14:paraId="5922D8EA" w14:textId="0DB66E36" w:rsidR="00053E63" w:rsidRPr="00053E63" w:rsidRDefault="00053E63">
            <w:pPr>
              <w:pStyle w:val="NoSpacing"/>
              <w:rPr>
                <w:ins w:id="343" w:author="swen0459 sdn" w:date="2022-12-09T12:03:00Z"/>
                <w:sz w:val="20"/>
                <w:szCs w:val="20"/>
                <w:rPrChange w:id="344" w:author="swen0459 sdn" w:date="2022-12-09T12:04:00Z">
                  <w:rPr>
                    <w:ins w:id="345" w:author="swen0459 sdn" w:date="2022-12-09T12:03:00Z"/>
                    <w:rFonts w:ascii="Consolas" w:hAnsi="Consolas" w:cs="Consolas"/>
                    <w:color w:val="000000"/>
                    <w:sz w:val="19"/>
                    <w:szCs w:val="19"/>
                  </w:rPr>
                </w:rPrChange>
              </w:rPr>
              <w:pPrChange w:id="346" w:author="swen0459 sdn" w:date="2022-12-09T12:04:00Z">
                <w:pPr>
                  <w:autoSpaceDE w:val="0"/>
                  <w:autoSpaceDN w:val="0"/>
                  <w:adjustRightInd w:val="0"/>
                </w:pPr>
              </w:pPrChange>
            </w:pPr>
            <w:ins w:id="347" w:author="swen0459 sdn" w:date="2022-12-09T12:03:00Z">
              <w:r w:rsidRPr="00053E63">
                <w:rPr>
                  <w:sz w:val="20"/>
                  <w:szCs w:val="20"/>
                  <w:rPrChange w:id="348" w:author="swen0459 sdn" w:date="2022-12-09T12:04:00Z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rPrChange>
                </w:rPr>
                <w:t>Apply amount, shortpay prorated across all matters</w:t>
              </w:r>
            </w:ins>
            <w:ins w:id="349" w:author="swen0459 sdn" w:date="2022-12-09T12:19:00Z">
              <w:r w:rsidR="00ED7662">
                <w:rPr>
                  <w:sz w:val="20"/>
                  <w:szCs w:val="20"/>
                </w:rPr>
                <w:t xml:space="preserve"> based on Matter AR balance as a ratio to the entire AR on the bill</w:t>
              </w:r>
            </w:ins>
            <w:ins w:id="350" w:author="swen0459 sdn" w:date="2022-12-09T12:03:00Z">
              <w:r w:rsidRPr="00053E63">
                <w:rPr>
                  <w:sz w:val="20"/>
                  <w:szCs w:val="20"/>
                  <w:rPrChange w:id="351" w:author="swen0459 sdn" w:date="2022-12-09T12:04:00Z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rPrChange>
                </w:rPr>
                <w:t xml:space="preserve">, </w:t>
              </w:r>
            </w:ins>
            <w:ins w:id="352" w:author="swen0459 sdn" w:date="2022-12-09T12:19:00Z">
              <w:r w:rsidR="00ED7662">
                <w:rPr>
                  <w:sz w:val="20"/>
                  <w:szCs w:val="20"/>
                </w:rPr>
                <w:t xml:space="preserve">Will </w:t>
              </w:r>
              <w:r w:rsidR="00ED7662" w:rsidRPr="00A9089F">
                <w:rPr>
                  <w:sz w:val="20"/>
                  <w:szCs w:val="20"/>
                </w:rPr>
                <w:t xml:space="preserve">leave </w:t>
              </w:r>
              <w:r w:rsidR="00ED7662">
                <w:rPr>
                  <w:sz w:val="20"/>
                  <w:szCs w:val="20"/>
                </w:rPr>
                <w:t xml:space="preserve">Open </w:t>
              </w:r>
              <w:r w:rsidR="00ED7662" w:rsidRPr="00A9089F">
                <w:rPr>
                  <w:sz w:val="20"/>
                  <w:szCs w:val="20"/>
                </w:rPr>
                <w:t>AR</w:t>
              </w:r>
              <w:r w:rsidR="00ED7662">
                <w:rPr>
                  <w:sz w:val="20"/>
                  <w:szCs w:val="20"/>
                </w:rPr>
                <w:t xml:space="preserve"> where not paid in full</w:t>
              </w:r>
              <w:r w:rsidR="00ED7662" w:rsidRPr="00A9089F">
                <w:rPr>
                  <w:sz w:val="20"/>
                  <w:szCs w:val="20"/>
                </w:rPr>
                <w:t>, overpay</w:t>
              </w:r>
              <w:r w:rsidR="00ED7662">
                <w:rPr>
                  <w:sz w:val="20"/>
                  <w:szCs w:val="20"/>
                </w:rPr>
                <w:t>ment amount</w:t>
              </w:r>
              <w:r w:rsidR="00ED7662" w:rsidRPr="00A9089F">
                <w:rPr>
                  <w:sz w:val="20"/>
                  <w:szCs w:val="20"/>
                </w:rPr>
                <w:t xml:space="preserve"> will </w:t>
              </w:r>
              <w:r w:rsidR="00ED7662">
                <w:rPr>
                  <w:sz w:val="20"/>
                  <w:szCs w:val="20"/>
                </w:rPr>
                <w:t>be used to create an Unapplied Cash entry on a specified matter.</w:t>
              </w:r>
            </w:ins>
          </w:p>
        </w:tc>
      </w:tr>
      <w:tr w:rsidR="00053E63" w14:paraId="738FBAF6" w14:textId="77777777" w:rsidTr="00053E63">
        <w:trPr>
          <w:ins w:id="353" w:author="swen0459 sdn" w:date="2022-12-09T12:03:00Z"/>
        </w:trPr>
        <w:tc>
          <w:tcPr>
            <w:tcW w:w="985" w:type="dxa"/>
            <w:tcPrChange w:id="354" w:author="swen0459 sdn" w:date="2022-12-09T12:04:00Z">
              <w:tcPr>
                <w:tcW w:w="4675" w:type="dxa"/>
                <w:gridSpan w:val="2"/>
              </w:tcPr>
            </w:tcPrChange>
          </w:tcPr>
          <w:p w14:paraId="794CAC29" w14:textId="77777777" w:rsidR="00053E63" w:rsidRPr="00053E63" w:rsidRDefault="00053E63">
            <w:pPr>
              <w:pStyle w:val="NoSpacing"/>
              <w:rPr>
                <w:ins w:id="355" w:author="swen0459 sdn" w:date="2022-12-09T12:03:00Z"/>
                <w:sz w:val="20"/>
                <w:szCs w:val="20"/>
                <w:rPrChange w:id="356" w:author="swen0459 sdn" w:date="2022-12-09T12:04:00Z">
                  <w:rPr>
                    <w:ins w:id="357" w:author="swen0459 sdn" w:date="2022-12-09T12:03:00Z"/>
                    <w:rFonts w:ascii="Consolas" w:hAnsi="Consolas" w:cs="Consolas"/>
                    <w:color w:val="008000"/>
                    <w:sz w:val="19"/>
                    <w:szCs w:val="19"/>
                  </w:rPr>
                </w:rPrChange>
              </w:rPr>
              <w:pPrChange w:id="358" w:author="swen0459 sdn" w:date="2022-12-09T12:04:00Z">
                <w:pPr/>
              </w:pPrChange>
            </w:pPr>
            <w:ins w:id="359" w:author="swen0459 sdn" w:date="2022-12-09T12:03:00Z">
              <w:r w:rsidRPr="00053E63">
                <w:rPr>
                  <w:sz w:val="20"/>
                  <w:szCs w:val="20"/>
                  <w:rPrChange w:id="360" w:author="swen0459 sdn" w:date="2022-12-09T12:04:00Z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rPrChange>
                </w:rPr>
                <w:t>'3'</w:t>
              </w:r>
            </w:ins>
          </w:p>
        </w:tc>
        <w:tc>
          <w:tcPr>
            <w:tcW w:w="8365" w:type="dxa"/>
            <w:tcPrChange w:id="361" w:author="swen0459 sdn" w:date="2022-12-09T12:04:00Z">
              <w:tcPr>
                <w:tcW w:w="4675" w:type="dxa"/>
              </w:tcPr>
            </w:tcPrChange>
          </w:tcPr>
          <w:p w14:paraId="0D759988" w14:textId="1CEDD9F8" w:rsidR="00053E63" w:rsidRPr="00053E63" w:rsidRDefault="00053E63">
            <w:pPr>
              <w:pStyle w:val="NoSpacing"/>
              <w:rPr>
                <w:ins w:id="362" w:author="swen0459 sdn" w:date="2022-12-09T12:03:00Z"/>
                <w:sz w:val="20"/>
                <w:szCs w:val="20"/>
                <w:rPrChange w:id="363" w:author="swen0459 sdn" w:date="2022-12-09T12:04:00Z">
                  <w:rPr>
                    <w:ins w:id="364" w:author="swen0459 sdn" w:date="2022-12-09T12:03:00Z"/>
                    <w:rFonts w:asciiTheme="majorHAnsi" w:eastAsiaTheme="majorEastAsia" w:hAnsiTheme="majorHAnsi" w:cstheme="majorBidi"/>
                    <w:color w:val="1F3763" w:themeColor="accent1" w:themeShade="7F"/>
                    <w:sz w:val="24"/>
                    <w:szCs w:val="24"/>
                  </w:rPr>
                </w:rPrChange>
              </w:rPr>
              <w:pPrChange w:id="365" w:author="swen0459 sdn" w:date="2022-12-09T12:04:00Z">
                <w:pPr/>
              </w:pPrChange>
            </w:pPr>
            <w:ins w:id="366" w:author="swen0459 sdn" w:date="2022-12-09T12:03:00Z">
              <w:r w:rsidRPr="00053E63">
                <w:rPr>
                  <w:sz w:val="20"/>
                  <w:szCs w:val="20"/>
                  <w:rPrChange w:id="367" w:author="swen0459 sdn" w:date="2022-12-09T12:04:00Z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rPrChange>
                </w:rPr>
                <w:t xml:space="preserve">Apply </w:t>
              </w:r>
            </w:ins>
            <w:ins w:id="368" w:author="swen0459 sdn" w:date="2022-12-09T16:32:00Z">
              <w:r w:rsidR="003D62E9" w:rsidRPr="003D62E9">
                <w:rPr>
                  <w:sz w:val="20"/>
                  <w:szCs w:val="20"/>
                </w:rPr>
                <w:t>amount</w:t>
              </w:r>
            </w:ins>
            <w:ins w:id="369" w:author="swen0459 sdn" w:date="2022-12-09T12:03:00Z">
              <w:r w:rsidRPr="00053E63">
                <w:rPr>
                  <w:sz w:val="20"/>
                  <w:szCs w:val="20"/>
                  <w:rPrChange w:id="370" w:author="swen0459 sdn" w:date="2022-12-09T12:04:00Z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rPrChange>
                </w:rPr>
                <w:t>, if shortpay, settle AR in full and record difference to GL account for bank fees</w:t>
              </w:r>
            </w:ins>
          </w:p>
        </w:tc>
      </w:tr>
      <w:tr w:rsidR="00055537" w14:paraId="3AD753DE" w14:textId="77777777" w:rsidTr="00053E63">
        <w:trPr>
          <w:ins w:id="371" w:author="swen0459 sdn" w:date="2023-01-09T08:39:00Z"/>
        </w:trPr>
        <w:tc>
          <w:tcPr>
            <w:tcW w:w="985" w:type="dxa"/>
          </w:tcPr>
          <w:p w14:paraId="6B9CD813" w14:textId="4B23CF5F" w:rsidR="00055537" w:rsidRPr="00055537" w:rsidRDefault="00055537">
            <w:pPr>
              <w:pStyle w:val="NoSpacing"/>
              <w:rPr>
                <w:ins w:id="372" w:author="swen0459 sdn" w:date="2023-01-09T08:39:00Z"/>
                <w:sz w:val="20"/>
                <w:szCs w:val="20"/>
              </w:rPr>
            </w:pPr>
            <w:ins w:id="373" w:author="swen0459 sdn" w:date="2023-01-09T08:39:00Z">
              <w:r>
                <w:rPr>
                  <w:sz w:val="20"/>
                  <w:szCs w:val="20"/>
                </w:rPr>
                <w:t>‘4’</w:t>
              </w:r>
            </w:ins>
          </w:p>
        </w:tc>
        <w:tc>
          <w:tcPr>
            <w:tcW w:w="8365" w:type="dxa"/>
          </w:tcPr>
          <w:p w14:paraId="7B1A4BB5" w14:textId="48611FFF" w:rsidR="00055537" w:rsidRPr="00055537" w:rsidRDefault="00055537">
            <w:pPr>
              <w:pStyle w:val="NoSpacing"/>
              <w:rPr>
                <w:ins w:id="374" w:author="swen0459 sdn" w:date="2023-01-09T08:39:00Z"/>
                <w:sz w:val="20"/>
                <w:szCs w:val="20"/>
              </w:rPr>
            </w:pPr>
            <w:ins w:id="375" w:author="swen0459 sdn" w:date="2023-01-09T08:39:00Z">
              <w:r>
                <w:rPr>
                  <w:sz w:val="20"/>
                  <w:szCs w:val="20"/>
                </w:rPr>
                <w:t>Apply amount, if shortpay, generate writeoff transacitons to clear remaining AR</w:t>
              </w:r>
            </w:ins>
            <w:ins w:id="376" w:author="swen0459 sdn" w:date="2023-01-09T08:40:00Z">
              <w:r>
                <w:rPr>
                  <w:sz w:val="20"/>
                  <w:szCs w:val="20"/>
                </w:rPr>
                <w:t>.</w:t>
              </w:r>
            </w:ins>
          </w:p>
        </w:tc>
      </w:tr>
    </w:tbl>
    <w:p w14:paraId="0044F0E7" w14:textId="77777777" w:rsidR="00053E63" w:rsidRDefault="00053E63" w:rsidP="00196270">
      <w:pPr>
        <w:rPr>
          <w:ins w:id="377" w:author="swen0459 sdn" w:date="2022-12-09T12:05:00Z"/>
        </w:rPr>
      </w:pPr>
    </w:p>
    <w:p w14:paraId="3FE530C6" w14:textId="166EAA33" w:rsidR="00053E63" w:rsidRDefault="00053E63" w:rsidP="00196270">
      <w:pPr>
        <w:rPr>
          <w:ins w:id="378" w:author="swen0459 sdn" w:date="2022-12-09T12:07:00Z"/>
        </w:rPr>
      </w:pPr>
      <w:ins w:id="379" w:author="swen0459 sdn" w:date="2022-12-09T12:05:00Z">
        <w:r>
          <w:t xml:space="preserve">When allocating payment to a bill, for </w:t>
        </w:r>
      </w:ins>
      <w:ins w:id="380" w:author="swen0459 sdn" w:date="2022-12-09T12:06:00Z">
        <w:r>
          <w:t xml:space="preserve">short pay receipts, </w:t>
        </w:r>
      </w:ins>
      <w:ins w:id="381" w:author="swen0459 sdn" w:date="2022-12-09T12:05:00Z">
        <w:r>
          <w:t>the system default allocation plan</w:t>
        </w:r>
      </w:ins>
      <w:ins w:id="382" w:author="swen0459 sdn" w:date="2022-12-09T12:23:00Z">
        <w:r w:rsidR="00D0070D">
          <w:rPr>
            <w:rStyle w:val="FootnoteReference"/>
          </w:rPr>
          <w:footnoteReference w:id="3"/>
        </w:r>
      </w:ins>
      <w:ins w:id="389" w:author="swen0459 sdn" w:date="2022-12-09T12:05:00Z">
        <w:r>
          <w:t xml:space="preserve"> is used.  This will apply </w:t>
        </w:r>
      </w:ins>
      <w:ins w:id="390" w:author="swen0459 sdn" w:date="2022-12-09T12:06:00Z">
        <w:r>
          <w:t xml:space="preserve">the receipt </w:t>
        </w:r>
      </w:ins>
      <w:ins w:id="391" w:author="swen0459 sdn" w:date="2022-12-09T12:22:00Z">
        <w:r w:rsidR="00ED7662">
          <w:t>in the order listed here: Hard Costs, Soft Costs, Taxes, Fees, Retainer, On Account Disbursements, On Account Fees, Interest then Premium/Discount</w:t>
        </w:r>
        <w:r w:rsidR="00D0070D">
          <w:t>.</w:t>
        </w:r>
      </w:ins>
    </w:p>
    <w:p w14:paraId="07C6250E" w14:textId="77777777" w:rsidR="00053E63" w:rsidRDefault="00053E63" w:rsidP="00053E63">
      <w:pPr>
        <w:rPr>
          <w:ins w:id="392" w:author="swen0459 sdn" w:date="2022-12-09T12:07:00Z"/>
        </w:rPr>
      </w:pPr>
      <w:ins w:id="393" w:author="swen0459 sdn" w:date="2022-12-09T12:07:00Z">
        <w:r>
          <w:t>This procedure will create the following data items:</w:t>
        </w:r>
      </w:ins>
    </w:p>
    <w:p w14:paraId="2127498E" w14:textId="23AFD678" w:rsidR="00053E63" w:rsidRPr="00A9089F" w:rsidRDefault="00053E63" w:rsidP="00053E63">
      <w:pPr>
        <w:pStyle w:val="NoSpacing"/>
        <w:rPr>
          <w:ins w:id="394" w:author="swen0459 sdn" w:date="2022-12-09T12:07:00Z"/>
          <w:color w:val="000000"/>
          <w:sz w:val="18"/>
          <w:szCs w:val="18"/>
        </w:rPr>
      </w:pPr>
      <w:ins w:id="395" w:author="swen0459 sdn" w:date="2022-12-09T12:07:00Z">
        <w:r w:rsidRPr="00A9089F">
          <w:rPr>
            <w:sz w:val="18"/>
            <w:szCs w:val="18"/>
          </w:rPr>
          <w:t>1.</w:t>
        </w:r>
        <w:r w:rsidRPr="00A9089F">
          <w:rPr>
            <w:sz w:val="18"/>
            <w:szCs w:val="18"/>
          </w:rPr>
          <w:tab/>
          <w:t xml:space="preserve">insert CR transaction row into BLT_BILL_AMT with </w:t>
        </w:r>
      </w:ins>
      <w:ins w:id="396" w:author="swen0459 sdn" w:date="2022-12-09T16:32:00Z">
        <w:r w:rsidR="003D62E9" w:rsidRPr="00A9089F">
          <w:rPr>
            <w:sz w:val="18"/>
            <w:szCs w:val="18"/>
          </w:rPr>
          <w:t>allocated</w:t>
        </w:r>
      </w:ins>
      <w:ins w:id="397" w:author="swen0459 sdn" w:date="2022-12-09T12:07:00Z">
        <w:r w:rsidRPr="00A9089F">
          <w:rPr>
            <w:sz w:val="18"/>
            <w:szCs w:val="18"/>
          </w:rPr>
          <w:t xml:space="preserve"> bucket amounts</w:t>
        </w:r>
      </w:ins>
    </w:p>
    <w:p w14:paraId="7B3D9257" w14:textId="77777777" w:rsidR="00053E63" w:rsidRPr="00A9089F" w:rsidRDefault="00053E63" w:rsidP="00053E63">
      <w:pPr>
        <w:pStyle w:val="NoSpacing"/>
        <w:rPr>
          <w:ins w:id="398" w:author="swen0459 sdn" w:date="2022-12-09T12:07:00Z"/>
          <w:sz w:val="18"/>
          <w:szCs w:val="18"/>
        </w:rPr>
      </w:pPr>
      <w:ins w:id="399" w:author="swen0459 sdn" w:date="2022-12-09T12:07:00Z">
        <w:r w:rsidRPr="00A9089F">
          <w:rPr>
            <w:sz w:val="18"/>
            <w:szCs w:val="18"/>
          </w:rPr>
          <w:t>2.</w:t>
        </w:r>
        <w:r w:rsidRPr="00A9089F">
          <w:rPr>
            <w:sz w:val="18"/>
            <w:szCs w:val="18"/>
          </w:rPr>
          <w:tab/>
          <w:t xml:space="preserve">update BLT_BILLM to adjust AR amounts by subtracting paid amounts </w:t>
        </w:r>
      </w:ins>
    </w:p>
    <w:p w14:paraId="042417EF" w14:textId="77777777" w:rsidR="00053E63" w:rsidRPr="00A9089F" w:rsidRDefault="00053E63" w:rsidP="00053E63">
      <w:pPr>
        <w:pStyle w:val="NoSpacing"/>
        <w:rPr>
          <w:ins w:id="400" w:author="swen0459 sdn" w:date="2022-12-09T12:07:00Z"/>
          <w:color w:val="000000"/>
          <w:sz w:val="18"/>
          <w:szCs w:val="18"/>
        </w:rPr>
      </w:pPr>
      <w:ins w:id="401" w:author="swen0459 sdn" w:date="2022-12-09T12:07:00Z">
        <w:r w:rsidRPr="00A9089F">
          <w:rPr>
            <w:sz w:val="18"/>
            <w:szCs w:val="18"/>
          </w:rPr>
          <w:t>3.</w:t>
        </w:r>
        <w:r w:rsidRPr="00A9089F">
          <w:rPr>
            <w:sz w:val="18"/>
            <w:szCs w:val="18"/>
          </w:rPr>
          <w:tab/>
          <w:t>update BLT_BILLP to adjust AR amounts by subtracting paid amounts</w:t>
        </w:r>
      </w:ins>
    </w:p>
    <w:p w14:paraId="77B6D6E8" w14:textId="77777777" w:rsidR="00053E63" w:rsidRPr="00A9089F" w:rsidRDefault="00053E63" w:rsidP="00053E63">
      <w:pPr>
        <w:pStyle w:val="NoSpacing"/>
        <w:rPr>
          <w:ins w:id="402" w:author="swen0459 sdn" w:date="2022-12-09T12:07:00Z"/>
          <w:color w:val="000000"/>
          <w:sz w:val="18"/>
          <w:szCs w:val="18"/>
        </w:rPr>
      </w:pPr>
    </w:p>
    <w:p w14:paraId="3C5F6D21" w14:textId="6A32FFCB" w:rsidR="00053E63" w:rsidRPr="00A9089F" w:rsidRDefault="00053E63" w:rsidP="00053E63">
      <w:pPr>
        <w:pStyle w:val="NoSpacing"/>
        <w:rPr>
          <w:ins w:id="403" w:author="swen0459 sdn" w:date="2022-12-09T12:07:00Z"/>
          <w:rStyle w:val="Emphasis"/>
          <w:sz w:val="18"/>
          <w:szCs w:val="18"/>
        </w:rPr>
      </w:pPr>
      <w:ins w:id="404" w:author="swen0459 sdn" w:date="2022-12-09T12:07:00Z">
        <w:r w:rsidRPr="00A9089F">
          <w:rPr>
            <w:rStyle w:val="Emphasis"/>
            <w:sz w:val="18"/>
            <w:szCs w:val="18"/>
          </w:rPr>
          <w:t xml:space="preserve">For Hard/Soft </w:t>
        </w:r>
      </w:ins>
      <w:ins w:id="405" w:author="swen0459 sdn" w:date="2022-12-09T12:08:00Z">
        <w:r>
          <w:rPr>
            <w:rStyle w:val="Emphasis"/>
            <w:sz w:val="18"/>
            <w:szCs w:val="18"/>
          </w:rPr>
          <w:t xml:space="preserve">costs </w:t>
        </w:r>
      </w:ins>
      <w:ins w:id="406" w:author="swen0459 sdn" w:date="2022-12-09T12:07:00Z">
        <w:r w:rsidRPr="00A9089F">
          <w:rPr>
            <w:rStyle w:val="Emphasis"/>
            <w:sz w:val="18"/>
            <w:szCs w:val="18"/>
          </w:rPr>
          <w:t>- separately</w:t>
        </w:r>
      </w:ins>
    </w:p>
    <w:p w14:paraId="33EA65BA" w14:textId="77777777" w:rsidR="00053E63" w:rsidRPr="00A9089F" w:rsidRDefault="00053E63" w:rsidP="00053E63">
      <w:pPr>
        <w:pStyle w:val="NoSpacing"/>
        <w:rPr>
          <w:ins w:id="407" w:author="swen0459 sdn" w:date="2022-12-09T12:07:00Z"/>
          <w:color w:val="000000"/>
          <w:sz w:val="18"/>
          <w:szCs w:val="18"/>
        </w:rPr>
      </w:pPr>
      <w:ins w:id="408" w:author="swen0459 sdn" w:date="2022-12-09T12:07:00Z">
        <w:r w:rsidRPr="00A9089F">
          <w:rPr>
            <w:sz w:val="18"/>
            <w:szCs w:val="18"/>
          </w:rPr>
          <w:t>4.</w:t>
        </w:r>
        <w:r w:rsidRPr="00A9089F">
          <w:rPr>
            <w:sz w:val="18"/>
            <w:szCs w:val="18"/>
          </w:rPr>
          <w:tab/>
          <w:t>insert into BLH_PAID_DISB CR Trans (Credit Amount) by Cost_Code, Matter, BLT_BILLED_DISB UNO</w:t>
        </w:r>
      </w:ins>
    </w:p>
    <w:p w14:paraId="424D6923" w14:textId="33191D59" w:rsidR="00053E63" w:rsidRPr="00A9089F" w:rsidRDefault="00053E63" w:rsidP="00053E63">
      <w:pPr>
        <w:pStyle w:val="NoSpacing"/>
        <w:rPr>
          <w:ins w:id="409" w:author="swen0459 sdn" w:date="2022-12-09T12:07:00Z"/>
          <w:color w:val="000000"/>
          <w:sz w:val="18"/>
          <w:szCs w:val="18"/>
        </w:rPr>
      </w:pPr>
      <w:ins w:id="410" w:author="swen0459 sdn" w:date="2022-12-09T12:07:00Z">
        <w:r w:rsidRPr="00A9089F">
          <w:rPr>
            <w:sz w:val="18"/>
            <w:szCs w:val="18"/>
          </w:rPr>
          <w:t>5.</w:t>
        </w:r>
        <w:r w:rsidRPr="00A9089F">
          <w:rPr>
            <w:sz w:val="18"/>
            <w:szCs w:val="18"/>
          </w:rPr>
          <w:tab/>
          <w:t>update into BLH_BILLED_DISB CR Trans (PAID_CREDIT_TOT - allocated amount) by Cost_Code, Matter</w:t>
        </w:r>
      </w:ins>
    </w:p>
    <w:p w14:paraId="2EC73204" w14:textId="77777777" w:rsidR="00053E63" w:rsidRPr="00A9089F" w:rsidRDefault="00053E63" w:rsidP="00053E63">
      <w:pPr>
        <w:pStyle w:val="NoSpacing"/>
        <w:rPr>
          <w:ins w:id="411" w:author="swen0459 sdn" w:date="2022-12-09T12:07:00Z"/>
          <w:color w:val="000000"/>
          <w:sz w:val="18"/>
          <w:szCs w:val="18"/>
        </w:rPr>
      </w:pPr>
      <w:ins w:id="412" w:author="swen0459 sdn" w:date="2022-12-09T12:07:00Z">
        <w:r w:rsidRPr="00A9089F">
          <w:rPr>
            <w:sz w:val="18"/>
            <w:szCs w:val="18"/>
          </w:rPr>
          <w:t xml:space="preserve">    </w:t>
        </w:r>
      </w:ins>
    </w:p>
    <w:p w14:paraId="2AD6962D" w14:textId="77777777" w:rsidR="00053E63" w:rsidRPr="00A9089F" w:rsidRDefault="00053E63" w:rsidP="00053E63">
      <w:pPr>
        <w:pStyle w:val="NoSpacing"/>
        <w:rPr>
          <w:ins w:id="413" w:author="swen0459 sdn" w:date="2022-12-09T12:07:00Z"/>
          <w:rStyle w:val="Emphasis"/>
          <w:sz w:val="18"/>
          <w:szCs w:val="18"/>
        </w:rPr>
      </w:pPr>
      <w:ins w:id="414" w:author="swen0459 sdn" w:date="2022-12-09T12:07:00Z">
        <w:r w:rsidRPr="00A9089F">
          <w:rPr>
            <w:rStyle w:val="Emphasis"/>
            <w:sz w:val="18"/>
            <w:szCs w:val="18"/>
          </w:rPr>
          <w:t>For Fees</w:t>
        </w:r>
      </w:ins>
    </w:p>
    <w:p w14:paraId="054C0435" w14:textId="77777777" w:rsidR="00053E63" w:rsidRPr="00A9089F" w:rsidRDefault="00053E63" w:rsidP="00053E63">
      <w:pPr>
        <w:pStyle w:val="NoSpacing"/>
        <w:rPr>
          <w:ins w:id="415" w:author="swen0459 sdn" w:date="2022-12-09T12:07:00Z"/>
          <w:color w:val="000000"/>
          <w:sz w:val="18"/>
          <w:szCs w:val="18"/>
        </w:rPr>
      </w:pPr>
      <w:ins w:id="416" w:author="swen0459 sdn" w:date="2022-12-09T12:07:00Z">
        <w:r w:rsidRPr="00A9089F">
          <w:rPr>
            <w:sz w:val="18"/>
            <w:szCs w:val="18"/>
          </w:rPr>
          <w:t>6.</w:t>
        </w:r>
        <w:r w:rsidRPr="00A9089F">
          <w:rPr>
            <w:sz w:val="18"/>
            <w:szCs w:val="18"/>
          </w:rPr>
          <w:tab/>
          <w:t>insert into BLH_PAID_FEES CR Trans (Credit Amount) by Cost_Code, Matter, BLT_BILLED_FEES UNO</w:t>
        </w:r>
      </w:ins>
    </w:p>
    <w:p w14:paraId="504A2026" w14:textId="5B7E9F9D" w:rsidR="00053E63" w:rsidRPr="00A9089F" w:rsidRDefault="00053E63" w:rsidP="00053E63">
      <w:pPr>
        <w:pStyle w:val="NoSpacing"/>
        <w:rPr>
          <w:ins w:id="417" w:author="swen0459 sdn" w:date="2022-12-09T12:07:00Z"/>
          <w:color w:val="000000"/>
          <w:sz w:val="18"/>
          <w:szCs w:val="18"/>
        </w:rPr>
      </w:pPr>
      <w:ins w:id="418" w:author="swen0459 sdn" w:date="2022-12-09T12:07:00Z">
        <w:r w:rsidRPr="00A9089F">
          <w:rPr>
            <w:sz w:val="18"/>
            <w:szCs w:val="18"/>
          </w:rPr>
          <w:t>7.</w:t>
        </w:r>
        <w:r w:rsidRPr="00A9089F">
          <w:rPr>
            <w:sz w:val="18"/>
            <w:szCs w:val="18"/>
          </w:rPr>
          <w:tab/>
          <w:t>update into BLH_BILLED_FEES CR Trans (PAID_CREDIT_TOT - allocated amount) by Cost_Code, Matter</w:t>
        </w:r>
      </w:ins>
    </w:p>
    <w:p w14:paraId="728B68C7" w14:textId="77777777" w:rsidR="00053E63" w:rsidRDefault="00053E63" w:rsidP="00053E63">
      <w:pPr>
        <w:pStyle w:val="NoSpacing"/>
        <w:rPr>
          <w:ins w:id="419" w:author="swen0459 sdn" w:date="2022-12-09T12:09:00Z"/>
          <w:rStyle w:val="Emphasis"/>
          <w:sz w:val="18"/>
          <w:szCs w:val="18"/>
        </w:rPr>
      </w:pPr>
    </w:p>
    <w:p w14:paraId="46C022CD" w14:textId="3E77A9EA" w:rsidR="00053E63" w:rsidRPr="00053E63" w:rsidRDefault="00053E63" w:rsidP="00053E63">
      <w:pPr>
        <w:pStyle w:val="NoSpacing"/>
        <w:rPr>
          <w:ins w:id="420" w:author="swen0459 sdn" w:date="2022-12-09T12:07:00Z"/>
          <w:rStyle w:val="Emphasis"/>
          <w:rPrChange w:id="421" w:author="swen0459 sdn" w:date="2022-12-09T12:09:00Z">
            <w:rPr>
              <w:ins w:id="422" w:author="swen0459 sdn" w:date="2022-12-09T12:07:00Z"/>
              <w:color w:val="000000"/>
              <w:sz w:val="18"/>
              <w:szCs w:val="18"/>
            </w:rPr>
          </w:rPrChange>
        </w:rPr>
      </w:pPr>
      <w:ins w:id="423" w:author="swen0459 sdn" w:date="2022-12-09T12:09:00Z">
        <w:r>
          <w:rPr>
            <w:rStyle w:val="Emphasis"/>
            <w:sz w:val="18"/>
            <w:szCs w:val="18"/>
          </w:rPr>
          <w:t>Optionally</w:t>
        </w:r>
      </w:ins>
    </w:p>
    <w:p w14:paraId="5403F9DF" w14:textId="3BE85961" w:rsidR="00053E63" w:rsidRDefault="00053E63" w:rsidP="00053E63">
      <w:pPr>
        <w:pStyle w:val="NoSpacing"/>
        <w:rPr>
          <w:ins w:id="424" w:author="Swen Nielsen | AAC" w:date="2023-01-12T22:03:00Z"/>
          <w:sz w:val="18"/>
          <w:szCs w:val="18"/>
        </w:rPr>
      </w:pPr>
      <w:ins w:id="425" w:author="swen0459 sdn" w:date="2022-12-09T12:07:00Z">
        <w:r w:rsidRPr="00A9089F">
          <w:rPr>
            <w:sz w:val="18"/>
            <w:szCs w:val="18"/>
          </w:rPr>
          <w:t>8</w:t>
        </w:r>
      </w:ins>
      <w:ins w:id="426" w:author="Swen Nielsen | AAC" w:date="2023-01-12T22:03:00Z">
        <w:r w:rsidR="00046C42">
          <w:rPr>
            <w:sz w:val="18"/>
            <w:szCs w:val="18"/>
          </w:rPr>
          <w:t>a</w:t>
        </w:r>
      </w:ins>
      <w:ins w:id="427" w:author="swen0459 sdn" w:date="2022-12-09T12:07:00Z">
        <w:r w:rsidRPr="00A9089F">
          <w:rPr>
            <w:sz w:val="18"/>
            <w:szCs w:val="18"/>
          </w:rPr>
          <w:t>.</w:t>
        </w:r>
        <w:r w:rsidRPr="00A9089F">
          <w:rPr>
            <w:sz w:val="18"/>
            <w:szCs w:val="18"/>
          </w:rPr>
          <w:tab/>
          <w:t xml:space="preserve">Create </w:t>
        </w:r>
      </w:ins>
      <w:ins w:id="428" w:author="swen0459 sdn" w:date="2022-12-09T12:09:00Z">
        <w:r>
          <w:rPr>
            <w:sz w:val="18"/>
            <w:szCs w:val="18"/>
          </w:rPr>
          <w:t>GL allocation</w:t>
        </w:r>
      </w:ins>
      <w:ins w:id="429" w:author="swen0459 sdn" w:date="2022-12-09T12:07:00Z">
        <w:r w:rsidRPr="00A9089F">
          <w:rPr>
            <w:sz w:val="18"/>
            <w:szCs w:val="18"/>
          </w:rPr>
          <w:t xml:space="preserve"> for bank charges if _allocationmethod = 3</w:t>
        </w:r>
      </w:ins>
      <w:ins w:id="430" w:author="swen0459 sdn" w:date="2022-12-09T12:09:00Z">
        <w:r>
          <w:rPr>
            <w:sz w:val="18"/>
            <w:szCs w:val="18"/>
          </w:rPr>
          <w:t xml:space="preserve"> and </w:t>
        </w:r>
      </w:ins>
      <w:ins w:id="431" w:author="swen0459 sdn" w:date="2022-12-09T12:10:00Z">
        <w:r>
          <w:rPr>
            <w:sz w:val="18"/>
            <w:szCs w:val="18"/>
          </w:rPr>
          <w:t xml:space="preserve">receipt </w:t>
        </w:r>
      </w:ins>
      <w:ins w:id="432" w:author="swen0459 sdn" w:date="2022-12-09T16:32:00Z">
        <w:r w:rsidR="003D62E9">
          <w:rPr>
            <w:sz w:val="18"/>
            <w:szCs w:val="18"/>
          </w:rPr>
          <w:t>amount</w:t>
        </w:r>
      </w:ins>
      <w:ins w:id="433" w:author="swen0459 sdn" w:date="2022-12-09T12:10:00Z">
        <w:r>
          <w:rPr>
            <w:sz w:val="18"/>
            <w:szCs w:val="18"/>
          </w:rPr>
          <w:t xml:space="preserve"> less than total AR</w:t>
        </w:r>
      </w:ins>
    </w:p>
    <w:p w14:paraId="36BBD855" w14:textId="0F1E8063" w:rsidR="00046C42" w:rsidRDefault="00046C42" w:rsidP="00046C42">
      <w:pPr>
        <w:pStyle w:val="NoSpacing"/>
        <w:rPr>
          <w:ins w:id="434" w:author="Swen Nielsen | AAC" w:date="2023-01-12T22:03:00Z"/>
          <w:sz w:val="18"/>
          <w:szCs w:val="18"/>
        </w:rPr>
      </w:pPr>
      <w:ins w:id="435" w:author="Swen Nielsen | AAC" w:date="2023-01-12T22:03:00Z">
        <w:r w:rsidRPr="00A9089F">
          <w:rPr>
            <w:sz w:val="18"/>
            <w:szCs w:val="18"/>
          </w:rPr>
          <w:t>8</w:t>
        </w:r>
        <w:r>
          <w:rPr>
            <w:sz w:val="18"/>
            <w:szCs w:val="18"/>
          </w:rPr>
          <w:t>b</w:t>
        </w:r>
        <w:r w:rsidRPr="00A9089F">
          <w:rPr>
            <w:sz w:val="18"/>
            <w:szCs w:val="18"/>
          </w:rPr>
          <w:t>.</w:t>
        </w:r>
        <w:r w:rsidRPr="00A9089F">
          <w:rPr>
            <w:sz w:val="18"/>
            <w:szCs w:val="18"/>
          </w:rPr>
          <w:tab/>
          <w:t xml:space="preserve">Create </w:t>
        </w:r>
        <w:r>
          <w:rPr>
            <w:sz w:val="18"/>
            <w:szCs w:val="18"/>
          </w:rPr>
          <w:t xml:space="preserve">Write Off of ar balance  </w:t>
        </w:r>
        <w:r w:rsidRPr="00A9089F">
          <w:rPr>
            <w:sz w:val="18"/>
            <w:szCs w:val="18"/>
          </w:rPr>
          <w:t xml:space="preserve">if _allocationmethod = </w:t>
        </w:r>
        <w:r>
          <w:rPr>
            <w:sz w:val="18"/>
            <w:szCs w:val="18"/>
          </w:rPr>
          <w:t>4</w:t>
        </w:r>
        <w:r>
          <w:rPr>
            <w:sz w:val="18"/>
            <w:szCs w:val="18"/>
          </w:rPr>
          <w:t xml:space="preserve"> and receipt amount less than total AR</w:t>
        </w:r>
      </w:ins>
    </w:p>
    <w:p w14:paraId="2094F22F" w14:textId="11DE3F92" w:rsidR="00046C42" w:rsidDel="00046C42" w:rsidRDefault="00046C42" w:rsidP="00053E63">
      <w:pPr>
        <w:pStyle w:val="NoSpacing"/>
        <w:rPr>
          <w:ins w:id="436" w:author="swen0459 sdn" w:date="2022-12-09T12:07:00Z"/>
          <w:del w:id="437" w:author="Swen Nielsen | AAC" w:date="2023-01-12T22:03:00Z"/>
          <w:sz w:val="18"/>
          <w:szCs w:val="18"/>
        </w:rPr>
      </w:pPr>
    </w:p>
    <w:p w14:paraId="3795D354" w14:textId="3AB8E90E" w:rsidR="00053E63" w:rsidRDefault="00053E63" w:rsidP="00053E63">
      <w:pPr>
        <w:pStyle w:val="NoSpacing"/>
        <w:rPr>
          <w:ins w:id="438" w:author="swen0459 sdn" w:date="2022-12-09T12:07:00Z"/>
          <w:sz w:val="18"/>
          <w:szCs w:val="18"/>
        </w:rPr>
      </w:pPr>
      <w:ins w:id="439" w:author="swen0459 sdn" w:date="2022-12-09T12:07:00Z">
        <w:r>
          <w:rPr>
            <w:sz w:val="18"/>
            <w:szCs w:val="18"/>
          </w:rPr>
          <w:t>9.</w:t>
        </w:r>
        <w:r>
          <w:rPr>
            <w:sz w:val="18"/>
            <w:szCs w:val="18"/>
          </w:rPr>
          <w:tab/>
          <w:t xml:space="preserve">Create </w:t>
        </w:r>
      </w:ins>
      <w:ins w:id="440" w:author="swen0459 sdn" w:date="2022-12-09T16:32:00Z">
        <w:r w:rsidR="003D62E9">
          <w:rPr>
            <w:sz w:val="18"/>
            <w:szCs w:val="18"/>
          </w:rPr>
          <w:t>Transaction</w:t>
        </w:r>
      </w:ins>
      <w:ins w:id="441" w:author="swen0459 sdn" w:date="2022-12-09T12:07:00Z">
        <w:r>
          <w:rPr>
            <w:sz w:val="18"/>
            <w:szCs w:val="18"/>
          </w:rPr>
          <w:t xml:space="preserve"> for Unapplied Cash under the general matter</w:t>
        </w:r>
      </w:ins>
      <w:ins w:id="442" w:author="swen0459 sdn" w:date="2022-12-09T12:10:00Z">
        <w:r>
          <w:rPr>
            <w:rStyle w:val="FootnoteReference"/>
            <w:sz w:val="18"/>
            <w:szCs w:val="18"/>
          </w:rPr>
          <w:footnoteReference w:id="4"/>
        </w:r>
      </w:ins>
      <w:ins w:id="447" w:author="swen0459 sdn" w:date="2022-12-09T12:07:00Z">
        <w:r>
          <w:rPr>
            <w:sz w:val="18"/>
            <w:szCs w:val="18"/>
          </w:rPr>
          <w:t xml:space="preserve"> for the payor if CR Amount &gt; AR Amount on bill</w:t>
        </w:r>
      </w:ins>
    </w:p>
    <w:p w14:paraId="16F54D68" w14:textId="74B16111" w:rsidR="002A59D2" w:rsidRDefault="002A59D2" w:rsidP="00196270">
      <w:pPr>
        <w:rPr>
          <w:ins w:id="448" w:author="swen0459 sdn" w:date="2022-12-09T10:42:00Z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ins w:id="449" w:author="swen0459 sdn" w:date="2022-12-09T10:42:00Z">
        <w:r>
          <w:br w:type="page"/>
        </w:r>
      </w:ins>
    </w:p>
    <w:p w14:paraId="79B32583" w14:textId="312942D2" w:rsidR="00C32865" w:rsidRDefault="00D1475A">
      <w:pPr>
        <w:pStyle w:val="Heading3"/>
        <w:pPrChange w:id="450" w:author="swen0459 sdn" w:date="2022-12-09T10:33:00Z">
          <w:pPr>
            <w:pStyle w:val="Heading4"/>
          </w:pPr>
        </w:pPrChange>
      </w:pPr>
      <w:r>
        <w:lastRenderedPageBreak/>
        <w:t>Supporting SQL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475A" w14:paraId="2243D3ED" w14:textId="77777777" w:rsidTr="00D1475A">
        <w:tc>
          <w:tcPr>
            <w:tcW w:w="4675" w:type="dxa"/>
          </w:tcPr>
          <w:p w14:paraId="1DCF3E06" w14:textId="144A8AC9" w:rsidR="00D1475A" w:rsidRDefault="00D1475A" w:rsidP="00D1475A">
            <w:r>
              <w:t>Table Name</w:t>
            </w:r>
          </w:p>
        </w:tc>
        <w:tc>
          <w:tcPr>
            <w:tcW w:w="4675" w:type="dxa"/>
          </w:tcPr>
          <w:p w14:paraId="328B3A2E" w14:textId="4F6A2D09" w:rsidR="00D1475A" w:rsidRDefault="00D1475A" w:rsidP="00D1475A">
            <w:r>
              <w:t>Purpose</w:t>
            </w:r>
          </w:p>
        </w:tc>
      </w:tr>
      <w:tr w:rsidR="00D1475A" w14:paraId="110F8F7B" w14:textId="77777777" w:rsidTr="00D1475A">
        <w:tc>
          <w:tcPr>
            <w:tcW w:w="4675" w:type="dxa"/>
          </w:tcPr>
          <w:p w14:paraId="1F25DD14" w14:textId="1732AE7F" w:rsidR="00D1475A" w:rsidRDefault="00D1475A" w:rsidP="00D1475A">
            <w:r>
              <w:t>_AAC_CRMAP</w:t>
            </w:r>
            <w:r w:rsidR="001B0F79">
              <w:t>Z</w:t>
            </w:r>
          </w:p>
        </w:tc>
        <w:tc>
          <w:tcPr>
            <w:tcW w:w="4675" w:type="dxa"/>
          </w:tcPr>
          <w:p w14:paraId="54B190EE" w14:textId="77777777" w:rsidR="00D1475A" w:rsidRDefault="00D1475A" w:rsidP="00D1475A">
            <w:r>
              <w:t>Defines the mapping choices.  Each map defines a file source and layout.  This table includes an input file mask used for opening the source data, the file type (XLS</w:t>
            </w:r>
            <w:r>
              <w:rPr>
                <w:rStyle w:val="FootnoteReference"/>
              </w:rPr>
              <w:footnoteReference w:id="5"/>
            </w:r>
            <w:r>
              <w:t xml:space="preserve"> or CSV), the target table to be loaded and which data item is used to group separate cash receipts.</w:t>
            </w:r>
          </w:p>
          <w:p w14:paraId="3A0C917A" w14:textId="77777777" w:rsidR="00D1475A" w:rsidRDefault="00D1475A" w:rsidP="00D1475A"/>
          <w:p w14:paraId="0A9F01AA" w14:textId="2A456500" w:rsidR="00D1475A" w:rsidRDefault="00D1475A" w:rsidP="00D1475A">
            <w:r>
              <w:t>For XLS data type, the range of the data is also stored here.</w:t>
            </w:r>
          </w:p>
        </w:tc>
      </w:tr>
      <w:tr w:rsidR="00D1475A" w14:paraId="25F51B8D" w14:textId="77777777" w:rsidTr="00D1475A">
        <w:tc>
          <w:tcPr>
            <w:tcW w:w="4675" w:type="dxa"/>
          </w:tcPr>
          <w:p w14:paraId="4F35D7B0" w14:textId="48BABF17" w:rsidR="00D1475A" w:rsidRDefault="00D1475A" w:rsidP="00D1475A">
            <w:r>
              <w:t>_AAC_CRMAP</w:t>
            </w:r>
          </w:p>
        </w:tc>
        <w:tc>
          <w:tcPr>
            <w:tcW w:w="4675" w:type="dxa"/>
          </w:tcPr>
          <w:p w14:paraId="5FA05BF8" w14:textId="4386B3C8" w:rsidR="00D1475A" w:rsidRDefault="00D1475A" w:rsidP="00D1475A">
            <w:r>
              <w:t xml:space="preserve">Defines the mapping of source data columns to target table columns.  See the </w:t>
            </w:r>
            <w:r w:rsidR="00256C57">
              <w:t>section</w:t>
            </w:r>
            <w:r>
              <w:t xml:space="preserve"> </w:t>
            </w:r>
            <w:r w:rsidR="00256C57">
              <w:t>on</w:t>
            </w:r>
            <w:r>
              <w:t xml:space="preserve"> Map Editing above for a discussion of what mapping is supported.</w:t>
            </w:r>
          </w:p>
        </w:tc>
      </w:tr>
      <w:tr w:rsidR="00D1475A" w14:paraId="737E8266" w14:textId="77777777" w:rsidTr="00D1475A">
        <w:tc>
          <w:tcPr>
            <w:tcW w:w="4675" w:type="dxa"/>
          </w:tcPr>
          <w:p w14:paraId="12E41085" w14:textId="0460F8BA" w:rsidR="00D1475A" w:rsidRDefault="001B0F79" w:rsidP="00D1475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_AAC_CR_LOAD</w:t>
            </w:r>
          </w:p>
        </w:tc>
        <w:tc>
          <w:tcPr>
            <w:tcW w:w="4675" w:type="dxa"/>
          </w:tcPr>
          <w:p w14:paraId="3A5A1668" w14:textId="5D92F8CB" w:rsidR="00D1475A" w:rsidRDefault="00D1475A" w:rsidP="00D1475A">
            <w:r>
              <w:t xml:space="preserve">This is the staging table for cash receipts.  All data is uploaded into this table.  Validation takes place against this table and ultimately, the Expert cash receipt tables are loaded </w:t>
            </w:r>
            <w:r w:rsidR="00256C57">
              <w:t>from</w:t>
            </w:r>
            <w:r>
              <w:t xml:space="preserve"> this data.</w:t>
            </w:r>
          </w:p>
          <w:p w14:paraId="689ECD6F" w14:textId="77777777" w:rsidR="00D1475A" w:rsidRDefault="00D1475A" w:rsidP="00D1475A"/>
          <w:p w14:paraId="525A7670" w14:textId="6354E092" w:rsidR="00D1475A" w:rsidRDefault="00D1475A" w:rsidP="00D1475A">
            <w:r>
              <w:t>Each file is grouped by a</w:t>
            </w:r>
            <w:r w:rsidR="00F41858">
              <w:t xml:space="preserve">n unique </w:t>
            </w:r>
            <w:r w:rsidR="000438F6">
              <w:t>BatchId</w:t>
            </w:r>
            <w:r w:rsidR="00F41858">
              <w:t>.</w:t>
            </w:r>
          </w:p>
        </w:tc>
      </w:tr>
    </w:tbl>
    <w:p w14:paraId="3A3F2D1E" w14:textId="77777777" w:rsidR="00D1475A" w:rsidRPr="00D1475A" w:rsidRDefault="00D1475A" w:rsidP="00D1475A"/>
    <w:p w14:paraId="0EEDAEF3" w14:textId="1D8EB615" w:rsidR="00D1475A" w:rsidRDefault="00380B3A" w:rsidP="00380B3A">
      <w:pPr>
        <w:pStyle w:val="Heading2"/>
        <w:rPr>
          <w:ins w:id="451" w:author="swen0459 sdn" w:date="2022-12-12T23:13:00Z"/>
        </w:rPr>
      </w:pPr>
      <w:ins w:id="452" w:author="swen0459 sdn" w:date="2022-12-12T23:13:00Z">
        <w:r>
          <w:t>Configuration</w:t>
        </w:r>
      </w:ins>
    </w:p>
    <w:p w14:paraId="06EC0DE3" w14:textId="732FB63E" w:rsidR="00380B3A" w:rsidRDefault="00380B3A" w:rsidP="00380B3A">
      <w:pPr>
        <w:rPr>
          <w:ins w:id="453" w:author="swen0459 sdn" w:date="2022-12-12T23:13:00Z"/>
        </w:rPr>
      </w:pPr>
    </w:p>
    <w:p w14:paraId="086F5626" w14:textId="3C50B564" w:rsidR="00380B3A" w:rsidRDefault="00380B3A" w:rsidP="00380B3A">
      <w:pPr>
        <w:rPr>
          <w:ins w:id="454" w:author="swen0459 sdn" w:date="2022-12-12T23:13:00Z"/>
        </w:rPr>
      </w:pPr>
      <w:ins w:id="455" w:author="swen0459 sdn" w:date="2022-12-12T23:13:00Z">
        <w:r>
          <w:t>The following operating parameters need to be specified: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  <w:tblPrChange w:id="456" w:author="swen0459 sdn" w:date="2022-12-12T23:14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425"/>
        <w:gridCol w:w="6925"/>
        <w:tblGridChange w:id="457">
          <w:tblGrid>
            <w:gridCol w:w="2425"/>
            <w:gridCol w:w="2250"/>
            <w:gridCol w:w="4675"/>
          </w:tblGrid>
        </w:tblGridChange>
      </w:tblGrid>
      <w:tr w:rsidR="00380B3A" w:rsidRPr="00380B3A" w14:paraId="7B011EE8" w14:textId="77777777" w:rsidTr="00380B3A">
        <w:trPr>
          <w:ins w:id="458" w:author="swen0459 sdn" w:date="2022-12-12T23:13:00Z"/>
        </w:trPr>
        <w:tc>
          <w:tcPr>
            <w:tcW w:w="2425" w:type="dxa"/>
            <w:tcPrChange w:id="459" w:author="swen0459 sdn" w:date="2022-12-12T23:14:00Z">
              <w:tcPr>
                <w:tcW w:w="4675" w:type="dxa"/>
                <w:gridSpan w:val="2"/>
              </w:tcPr>
            </w:tcPrChange>
          </w:tcPr>
          <w:p w14:paraId="7A637C46" w14:textId="5B74CB1A" w:rsidR="00380B3A" w:rsidRPr="00380B3A" w:rsidRDefault="00380B3A" w:rsidP="00380B3A">
            <w:pPr>
              <w:rPr>
                <w:ins w:id="460" w:author="swen0459 sdn" w:date="2022-12-12T23:13:00Z"/>
                <w:sz w:val="18"/>
                <w:szCs w:val="18"/>
                <w:rPrChange w:id="461" w:author="swen0459 sdn" w:date="2022-12-12T23:15:00Z">
                  <w:rPr>
                    <w:ins w:id="462" w:author="swen0459 sdn" w:date="2022-12-12T23:13:00Z"/>
                  </w:rPr>
                </w:rPrChange>
              </w:rPr>
            </w:pPr>
            <w:ins w:id="463" w:author="swen0459 sdn" w:date="2022-12-12T23:14:00Z">
              <w:r w:rsidRPr="00380B3A">
                <w:rPr>
                  <w:sz w:val="18"/>
                  <w:szCs w:val="18"/>
                  <w:rPrChange w:id="464" w:author="swen0459 sdn" w:date="2022-12-12T23:15:00Z">
                    <w:rPr/>
                  </w:rPrChange>
                </w:rPr>
                <w:t>Setting</w:t>
              </w:r>
            </w:ins>
          </w:p>
        </w:tc>
        <w:tc>
          <w:tcPr>
            <w:tcW w:w="6925" w:type="dxa"/>
            <w:tcPrChange w:id="465" w:author="swen0459 sdn" w:date="2022-12-12T23:14:00Z">
              <w:tcPr>
                <w:tcW w:w="4675" w:type="dxa"/>
              </w:tcPr>
            </w:tcPrChange>
          </w:tcPr>
          <w:p w14:paraId="55A37660" w14:textId="12ACBCE2" w:rsidR="00380B3A" w:rsidRPr="00380B3A" w:rsidRDefault="00380B3A" w:rsidP="00380B3A">
            <w:pPr>
              <w:rPr>
                <w:ins w:id="466" w:author="swen0459 sdn" w:date="2022-12-12T23:13:00Z"/>
                <w:sz w:val="18"/>
                <w:szCs w:val="18"/>
                <w:rPrChange w:id="467" w:author="swen0459 sdn" w:date="2022-12-12T23:15:00Z">
                  <w:rPr>
                    <w:ins w:id="468" w:author="swen0459 sdn" w:date="2022-12-12T23:13:00Z"/>
                  </w:rPr>
                </w:rPrChange>
              </w:rPr>
            </w:pPr>
            <w:ins w:id="469" w:author="swen0459 sdn" w:date="2022-12-12T23:14:00Z">
              <w:r w:rsidRPr="00380B3A">
                <w:rPr>
                  <w:sz w:val="18"/>
                  <w:szCs w:val="18"/>
                  <w:rPrChange w:id="470" w:author="swen0459 sdn" w:date="2022-12-12T23:15:00Z">
                    <w:rPr/>
                  </w:rPrChange>
                </w:rPr>
                <w:t>Storage</w:t>
              </w:r>
            </w:ins>
          </w:p>
        </w:tc>
      </w:tr>
      <w:tr w:rsidR="00380B3A" w:rsidRPr="00380B3A" w14:paraId="6B9E0458" w14:textId="77777777" w:rsidTr="00380B3A">
        <w:trPr>
          <w:ins w:id="471" w:author="swen0459 sdn" w:date="2022-12-12T23:13:00Z"/>
        </w:trPr>
        <w:tc>
          <w:tcPr>
            <w:tcW w:w="2425" w:type="dxa"/>
            <w:tcPrChange w:id="472" w:author="swen0459 sdn" w:date="2022-12-12T23:14:00Z">
              <w:tcPr>
                <w:tcW w:w="4675" w:type="dxa"/>
                <w:gridSpan w:val="2"/>
              </w:tcPr>
            </w:tcPrChange>
          </w:tcPr>
          <w:p w14:paraId="08D433D1" w14:textId="77777777" w:rsidR="00380B3A" w:rsidRDefault="00380B3A" w:rsidP="00380B3A">
            <w:pPr>
              <w:rPr>
                <w:ins w:id="473" w:author="swen0459 sdn" w:date="2022-12-12T23:15:00Z"/>
                <w:sz w:val="18"/>
                <w:szCs w:val="18"/>
              </w:rPr>
            </w:pPr>
            <w:ins w:id="474" w:author="swen0459 sdn" w:date="2022-12-12T23:14:00Z">
              <w:r w:rsidRPr="00380B3A">
                <w:rPr>
                  <w:sz w:val="18"/>
                  <w:szCs w:val="18"/>
                  <w:rPrChange w:id="475" w:author="swen0459 sdn" w:date="2022-12-12T23:15:00Z">
                    <w:rPr/>
                  </w:rPrChange>
                </w:rPr>
                <w:t>Bank Fees Account Code</w:t>
              </w:r>
            </w:ins>
          </w:p>
          <w:p w14:paraId="750BA8E8" w14:textId="52615999" w:rsidR="00380B3A" w:rsidRPr="00380B3A" w:rsidRDefault="00380B3A" w:rsidP="00380B3A">
            <w:pPr>
              <w:rPr>
                <w:ins w:id="476" w:author="swen0459 sdn" w:date="2022-12-12T23:13:00Z"/>
                <w:sz w:val="18"/>
                <w:szCs w:val="18"/>
                <w:rPrChange w:id="477" w:author="swen0459 sdn" w:date="2022-12-12T23:15:00Z">
                  <w:rPr>
                    <w:ins w:id="478" w:author="swen0459 sdn" w:date="2022-12-12T23:13:00Z"/>
                  </w:rPr>
                </w:rPrChange>
              </w:rPr>
            </w:pPr>
            <w:ins w:id="479" w:author="swen0459 sdn" w:date="2022-12-12T23:15:00Z">
              <w:r>
                <w:rPr>
                  <w:sz w:val="18"/>
                  <w:szCs w:val="18"/>
                </w:rPr>
                <w:t>Specify the GL Account code that will be used to record Bank Charges</w:t>
              </w:r>
            </w:ins>
          </w:p>
        </w:tc>
        <w:tc>
          <w:tcPr>
            <w:tcW w:w="6925" w:type="dxa"/>
            <w:tcPrChange w:id="480" w:author="swen0459 sdn" w:date="2022-12-12T23:14:00Z">
              <w:tcPr>
                <w:tcW w:w="4675" w:type="dxa"/>
              </w:tcPr>
            </w:tcPrChange>
          </w:tcPr>
          <w:p w14:paraId="45FEA1F2" w14:textId="77777777" w:rsidR="00380B3A" w:rsidRPr="00380B3A" w:rsidRDefault="00380B3A" w:rsidP="00380B3A">
            <w:pPr>
              <w:rPr>
                <w:ins w:id="481" w:author="swen0459 sdn" w:date="2022-12-12T23:14:00Z"/>
                <w:sz w:val="18"/>
                <w:szCs w:val="18"/>
                <w:rPrChange w:id="482" w:author="swen0459 sdn" w:date="2022-12-12T23:15:00Z">
                  <w:rPr>
                    <w:ins w:id="483" w:author="swen0459 sdn" w:date="2022-12-12T23:14:00Z"/>
                  </w:rPr>
                </w:rPrChange>
              </w:rPr>
            </w:pPr>
            <w:ins w:id="484" w:author="swen0459 sdn" w:date="2022-12-12T23:14:00Z">
              <w:r w:rsidRPr="00380B3A">
                <w:rPr>
                  <w:sz w:val="18"/>
                  <w:szCs w:val="18"/>
                  <w:rPrChange w:id="485" w:author="swen0459 sdn" w:date="2022-12-12T23:15:00Z">
                    <w:rPr/>
                  </w:rPrChange>
                </w:rPr>
                <w:t>ExpertConfiguration</w:t>
              </w:r>
            </w:ins>
          </w:p>
          <w:p w14:paraId="5B5BCB95" w14:textId="788DD1A0" w:rsidR="00380B3A" w:rsidRPr="00380B3A" w:rsidRDefault="00380B3A" w:rsidP="00380B3A">
            <w:pPr>
              <w:rPr>
                <w:ins w:id="486" w:author="swen0459 sdn" w:date="2022-12-12T23:13:00Z"/>
                <w:sz w:val="18"/>
                <w:szCs w:val="18"/>
                <w:rPrChange w:id="487" w:author="swen0459 sdn" w:date="2022-12-12T23:15:00Z">
                  <w:rPr>
                    <w:ins w:id="488" w:author="swen0459 sdn" w:date="2022-12-12T23:13:00Z"/>
                  </w:rPr>
                </w:rPrChange>
              </w:rPr>
            </w:pPr>
            <w:ins w:id="489" w:author="swen0459 sdn" w:date="2022-12-12T23:14:00Z">
              <w:r w:rsidRPr="00380B3A">
                <w:rPr>
                  <w:sz w:val="18"/>
                  <w:szCs w:val="18"/>
                  <w:rPrChange w:id="490" w:author="swen0459 sdn" w:date="2022-12-12T23:15:00Z">
                    <w:rPr/>
                  </w:rPrChange>
                </w:rPr>
                <w:t>Preference.Applications.FirmCustom.CRUploader. BankChargesAccountCode</w:t>
              </w:r>
            </w:ins>
          </w:p>
        </w:tc>
      </w:tr>
      <w:tr w:rsidR="00584360" w:rsidRPr="00584360" w14:paraId="6F7C4368" w14:textId="77777777" w:rsidTr="00380B3A">
        <w:trPr>
          <w:ins w:id="491" w:author="swen0459 sdn" w:date="2022-12-12T23:17:00Z"/>
        </w:trPr>
        <w:tc>
          <w:tcPr>
            <w:tcW w:w="2425" w:type="dxa"/>
          </w:tcPr>
          <w:p w14:paraId="380443C8" w14:textId="2C46E709" w:rsidR="00584360" w:rsidRPr="00584360" w:rsidRDefault="00584360" w:rsidP="00380B3A">
            <w:pPr>
              <w:rPr>
                <w:ins w:id="492" w:author="swen0459 sdn" w:date="2022-12-12T23:17:00Z"/>
                <w:sz w:val="18"/>
                <w:szCs w:val="18"/>
              </w:rPr>
            </w:pPr>
            <w:ins w:id="493" w:author="swen0459 sdn" w:date="2022-12-12T23:17:00Z">
              <w:r w:rsidRPr="00584360">
                <w:rPr>
                  <w:sz w:val="18"/>
                  <w:szCs w:val="18"/>
                  <w:rPrChange w:id="494" w:author="swen0459 sdn" w:date="2022-12-12T23:18:00Z"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</w:rPrChange>
                </w:rPr>
                <w:t>SQL sequence for Import_Num</w:t>
              </w:r>
            </w:ins>
          </w:p>
        </w:tc>
        <w:tc>
          <w:tcPr>
            <w:tcW w:w="6925" w:type="dxa"/>
          </w:tcPr>
          <w:p w14:paraId="2B8EBAC5" w14:textId="77777777" w:rsidR="00584360" w:rsidRDefault="00584360" w:rsidP="00380B3A">
            <w:pPr>
              <w:rPr>
                <w:ins w:id="495" w:author="swen0459 sdn" w:date="2022-12-12T23:18:00Z"/>
                <w:sz w:val="18"/>
                <w:szCs w:val="18"/>
              </w:rPr>
            </w:pPr>
            <w:ins w:id="496" w:author="swen0459 sdn" w:date="2022-12-12T23:18:00Z">
              <w:r>
                <w:rPr>
                  <w:sz w:val="18"/>
                  <w:szCs w:val="18"/>
                </w:rPr>
                <w:t>Use SQL command:</w:t>
              </w:r>
            </w:ins>
          </w:p>
          <w:p w14:paraId="16A9144B" w14:textId="034FE848" w:rsidR="00584360" w:rsidRPr="00584360" w:rsidRDefault="00584360" w:rsidP="00380B3A">
            <w:pPr>
              <w:rPr>
                <w:ins w:id="497" w:author="swen0459 sdn" w:date="2022-12-12T23:17:00Z"/>
                <w:sz w:val="18"/>
                <w:szCs w:val="18"/>
              </w:rPr>
            </w:pPr>
            <w:ins w:id="498" w:author="swen0459 sdn" w:date="2022-12-12T23:17:00Z">
              <w:r w:rsidRPr="00584360">
                <w:rPr>
                  <w:sz w:val="18"/>
                  <w:szCs w:val="18"/>
                  <w:rPrChange w:id="499" w:author="swen0459 sdn" w:date="2022-12-12T23:18:00Z"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</w:rPrChange>
                </w:rPr>
                <w:t>"CREATE SEQUENCE [Sequence].[Import_Num]  START WITH 1"</w:t>
              </w:r>
            </w:ins>
          </w:p>
        </w:tc>
      </w:tr>
      <w:tr w:rsidR="00712103" w:rsidRPr="00584360" w14:paraId="357FB567" w14:textId="77777777" w:rsidTr="00380B3A">
        <w:trPr>
          <w:ins w:id="500" w:author="swen0459 sdn" w:date="2022-12-12T23:57:00Z"/>
        </w:trPr>
        <w:tc>
          <w:tcPr>
            <w:tcW w:w="2425" w:type="dxa"/>
          </w:tcPr>
          <w:p w14:paraId="64EA882D" w14:textId="2A645B7F" w:rsidR="00712103" w:rsidRPr="00712103" w:rsidRDefault="00712103" w:rsidP="00380B3A">
            <w:pPr>
              <w:rPr>
                <w:ins w:id="501" w:author="swen0459 sdn" w:date="2022-12-12T23:57:00Z"/>
                <w:sz w:val="18"/>
                <w:szCs w:val="18"/>
              </w:rPr>
            </w:pPr>
            <w:ins w:id="502" w:author="swen0459 sdn" w:date="2022-12-12T23:57:00Z">
              <w:r>
                <w:rPr>
                  <w:sz w:val="18"/>
                  <w:szCs w:val="18"/>
                </w:rPr>
                <w:t>Security Resource</w:t>
              </w:r>
            </w:ins>
          </w:p>
        </w:tc>
        <w:tc>
          <w:tcPr>
            <w:tcW w:w="6925" w:type="dxa"/>
          </w:tcPr>
          <w:p w14:paraId="14770822" w14:textId="356A5707" w:rsidR="00712103" w:rsidRDefault="00712103" w:rsidP="00380B3A">
            <w:pPr>
              <w:rPr>
                <w:ins w:id="503" w:author="swen0459 sdn" w:date="2022-12-12T23:57:00Z"/>
                <w:sz w:val="18"/>
                <w:szCs w:val="18"/>
              </w:rPr>
            </w:pPr>
            <w:ins w:id="504" w:author="swen0459 sdn" w:date="2022-12-12T23:57:00Z">
              <w:r>
                <w:rPr>
                  <w:sz w:val="18"/>
                  <w:szCs w:val="18"/>
                </w:rPr>
                <w:t>A</w:t>
              </w:r>
            </w:ins>
            <w:ins w:id="505" w:author="swen0459 sdn" w:date="2022-12-12T23:58:00Z">
              <w:r>
                <w:rPr>
                  <w:sz w:val="18"/>
                  <w:szCs w:val="18"/>
                </w:rPr>
                <w:t>ccountsReceivable.Custom.CRUploader</w:t>
              </w:r>
            </w:ins>
          </w:p>
        </w:tc>
      </w:tr>
      <w:tr w:rsidR="00712103" w:rsidRPr="00584360" w14:paraId="066E212A" w14:textId="77777777" w:rsidTr="00380B3A">
        <w:trPr>
          <w:ins w:id="506" w:author="swen0459 sdn" w:date="2022-12-12T23:58:00Z"/>
        </w:trPr>
        <w:tc>
          <w:tcPr>
            <w:tcW w:w="2425" w:type="dxa"/>
          </w:tcPr>
          <w:p w14:paraId="6496E513" w14:textId="4B2B84C4" w:rsidR="00712103" w:rsidRDefault="00712103" w:rsidP="00380B3A">
            <w:pPr>
              <w:rPr>
                <w:ins w:id="507" w:author="swen0459 sdn" w:date="2022-12-12T23:58:00Z"/>
                <w:sz w:val="18"/>
                <w:szCs w:val="18"/>
              </w:rPr>
            </w:pPr>
            <w:ins w:id="508" w:author="swen0459 sdn" w:date="2022-12-12T23:58:00Z">
              <w:r>
                <w:rPr>
                  <w:sz w:val="18"/>
                  <w:szCs w:val="18"/>
                </w:rPr>
                <w:t>Security Policy</w:t>
              </w:r>
            </w:ins>
          </w:p>
        </w:tc>
        <w:tc>
          <w:tcPr>
            <w:tcW w:w="6925" w:type="dxa"/>
          </w:tcPr>
          <w:p w14:paraId="0BDF0922" w14:textId="577BD23D" w:rsidR="00712103" w:rsidRDefault="00712103" w:rsidP="00380B3A">
            <w:pPr>
              <w:rPr>
                <w:ins w:id="509" w:author="swen0459 sdn" w:date="2022-12-12T23:58:00Z"/>
                <w:sz w:val="18"/>
                <w:szCs w:val="18"/>
              </w:rPr>
            </w:pPr>
            <w:ins w:id="510" w:author="swen0459 sdn" w:date="2022-12-12T23:58:00Z">
              <w:r>
                <w:rPr>
                  <w:sz w:val="18"/>
                  <w:szCs w:val="18"/>
                </w:rPr>
                <w:t xml:space="preserve">Above resource can be </w:t>
              </w:r>
            </w:ins>
            <w:ins w:id="511" w:author="swen0459 sdn" w:date="2022-12-12T23:59:00Z">
              <w:r>
                <w:rPr>
                  <w:sz w:val="18"/>
                  <w:szCs w:val="18"/>
                </w:rPr>
                <w:t>g</w:t>
              </w:r>
            </w:ins>
            <w:ins w:id="512" w:author="swen0459 sdn" w:date="2022-12-12T23:58:00Z">
              <w:r>
                <w:rPr>
                  <w:sz w:val="18"/>
                  <w:szCs w:val="18"/>
                </w:rPr>
                <w:t xml:space="preserve">ranted as needed to </w:t>
              </w:r>
            </w:ins>
            <w:ins w:id="513" w:author="swen0459 sdn" w:date="2022-12-12T23:59:00Z">
              <w:r>
                <w:rPr>
                  <w:sz w:val="18"/>
                  <w:szCs w:val="18"/>
                </w:rPr>
                <w:t>a FW security Policy to grant execute rights</w:t>
              </w:r>
            </w:ins>
          </w:p>
        </w:tc>
      </w:tr>
    </w:tbl>
    <w:p w14:paraId="7F4B8D7F" w14:textId="77777777" w:rsidR="00380B3A" w:rsidRPr="00380B3A" w:rsidRDefault="00380B3A" w:rsidP="00380B3A"/>
    <w:sectPr w:rsidR="00380B3A" w:rsidRPr="00380B3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84D9E" w14:textId="77777777" w:rsidR="00C333DB" w:rsidRDefault="00C333DB" w:rsidP="00CD59B5">
      <w:pPr>
        <w:spacing w:after="0" w:line="240" w:lineRule="auto"/>
      </w:pPr>
      <w:r>
        <w:separator/>
      </w:r>
    </w:p>
  </w:endnote>
  <w:endnote w:type="continuationSeparator" w:id="0">
    <w:p w14:paraId="2B34FEAF" w14:textId="77777777" w:rsidR="00C333DB" w:rsidRDefault="00C333DB" w:rsidP="00CD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ABCEB" w14:textId="77777777" w:rsidR="00CD59B5" w:rsidRDefault="00CD59B5" w:rsidP="00CD59B5">
    <w:pPr>
      <w:pStyle w:val="Footer"/>
      <w:rPr>
        <w:sz w:val="20"/>
      </w:rPr>
    </w:pPr>
    <w:r>
      <w:rPr>
        <w:rFonts w:ascii="Arial" w:hAnsi="Arial"/>
        <w:snapToGrid w:val="0"/>
        <w:sz w:val="16"/>
      </w:rPr>
      <w:tab/>
      <w:t>Confidential and Proprietary Information of AAC, Inc.  (</w:t>
    </w:r>
    <w:r>
      <w:rPr>
        <w:rFonts w:ascii="Arial" w:hAnsi="Arial" w:cs="Arial"/>
        <w:snapToGrid w:val="0"/>
        <w:sz w:val="16"/>
      </w:rPr>
      <w:t>©</w:t>
    </w:r>
    <w:r>
      <w:rPr>
        <w:rFonts w:ascii="Arial" w:hAnsi="Arial"/>
        <w:snapToGrid w:val="0"/>
        <w:sz w:val="16"/>
      </w:rPr>
      <w:t>202</w:t>
    </w:r>
    <w:r w:rsidR="00716AAF">
      <w:rPr>
        <w:rFonts w:ascii="Arial" w:hAnsi="Arial"/>
        <w:snapToGrid w:val="0"/>
        <w:sz w:val="16"/>
      </w:rPr>
      <w:t>2</w:t>
    </w:r>
    <w:r>
      <w:rPr>
        <w:rFonts w:ascii="Arial" w:hAnsi="Arial"/>
        <w:snapToGrid w:val="0"/>
        <w:sz w:val="16"/>
      </w:rPr>
      <w:t xml:space="preserve"> AAC, Inc.)</w:t>
    </w:r>
    <w:r>
      <w:rPr>
        <w:sz w:val="20"/>
      </w:rPr>
      <w:tab/>
    </w:r>
    <w:r>
      <w:rPr>
        <w:color w:val="808080" w:themeColor="background1" w:themeShade="80"/>
        <w:spacing w:val="60"/>
        <w:sz w:val="20"/>
      </w:rPr>
      <w:t>Page</w:t>
    </w:r>
    <w:r>
      <w:rPr>
        <w:sz w:val="20"/>
      </w:rPr>
      <w:t xml:space="preserve"> | </w:t>
    </w:r>
    <w:r>
      <w:rPr>
        <w:sz w:val="20"/>
      </w:rPr>
      <w:fldChar w:fldCharType="begin"/>
    </w:r>
    <w:r>
      <w:rPr>
        <w:sz w:val="20"/>
      </w:rPr>
      <w:instrText xml:space="preserve"> PAGE  \* Arabic  \* MERGEFORMAT </w:instrText>
    </w:r>
    <w:r>
      <w:rPr>
        <w:sz w:val="20"/>
      </w:rPr>
      <w:fldChar w:fldCharType="separate"/>
    </w:r>
    <w:r>
      <w:rPr>
        <w:sz w:val="20"/>
      </w:rPr>
      <w:t>5</w:t>
    </w:r>
    <w:r>
      <w:rPr>
        <w:sz w:val="20"/>
      </w:rPr>
      <w:fldChar w:fldCharType="end"/>
    </w:r>
  </w:p>
  <w:p w14:paraId="51EE7CD4" w14:textId="77777777" w:rsidR="00CD59B5" w:rsidRDefault="00CD59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581B4" w14:textId="77777777" w:rsidR="00C333DB" w:rsidRDefault="00C333DB" w:rsidP="00CD59B5">
      <w:pPr>
        <w:spacing w:after="0" w:line="240" w:lineRule="auto"/>
      </w:pPr>
      <w:r>
        <w:separator/>
      </w:r>
    </w:p>
  </w:footnote>
  <w:footnote w:type="continuationSeparator" w:id="0">
    <w:p w14:paraId="7FC3D210" w14:textId="77777777" w:rsidR="00C333DB" w:rsidRDefault="00C333DB" w:rsidP="00CD59B5">
      <w:pPr>
        <w:spacing w:after="0" w:line="240" w:lineRule="auto"/>
      </w:pPr>
      <w:r>
        <w:continuationSeparator/>
      </w:r>
    </w:p>
  </w:footnote>
  <w:footnote w:id="1">
    <w:p w14:paraId="02B6EB31" w14:textId="2F05036F" w:rsidR="00A65903" w:rsidRDefault="00A65903">
      <w:pPr>
        <w:pStyle w:val="FootnoteText"/>
      </w:pPr>
      <w:r>
        <w:rPr>
          <w:rStyle w:val="FootnoteReference"/>
        </w:rPr>
        <w:footnoteRef/>
      </w:r>
      <w:r>
        <w:t xml:space="preserve"> Column TRANSEQ used to group transactions for the same receipt</w:t>
      </w:r>
    </w:p>
  </w:footnote>
  <w:footnote w:id="2">
    <w:p w14:paraId="1E41FE62" w14:textId="23128F5C" w:rsidR="00053E63" w:rsidRDefault="00053E63" w:rsidP="00053E63">
      <w:pPr>
        <w:pStyle w:val="FootnoteText"/>
        <w:rPr>
          <w:ins w:id="180" w:author="swen0459 sdn" w:date="2022-12-09T12:12:00Z"/>
        </w:rPr>
      </w:pPr>
      <w:ins w:id="181" w:author="swen0459 sdn" w:date="2022-12-09T12:12:00Z">
        <w:r>
          <w:rPr>
            <w:rStyle w:val="FootnoteReference"/>
          </w:rPr>
          <w:footnoteRef/>
        </w:r>
        <w:r>
          <w:t xml:space="preserve"> As of Dec 9, 2022, the Ban</w:t>
        </w:r>
      </w:ins>
      <w:ins w:id="182" w:author="swen0459 sdn" w:date="2022-12-16T10:33:00Z">
        <w:r w:rsidR="00025996">
          <w:t>k</w:t>
        </w:r>
      </w:ins>
      <w:ins w:id="183" w:author="swen0459 sdn" w:date="2022-12-09T12:12:00Z">
        <w:r>
          <w:t xml:space="preserve"> Fees account number is hardcoded in the procedure.</w:t>
        </w:r>
      </w:ins>
    </w:p>
  </w:footnote>
  <w:footnote w:id="3">
    <w:p w14:paraId="2E8419B4" w14:textId="475F2764" w:rsidR="00D0070D" w:rsidRDefault="00D0070D">
      <w:pPr>
        <w:pStyle w:val="FootnoteText"/>
      </w:pPr>
      <w:ins w:id="383" w:author="swen0459 sdn" w:date="2022-12-09T12:23:00Z">
        <w:r>
          <w:rPr>
            <w:rStyle w:val="FootnoteReference"/>
          </w:rPr>
          <w:footnoteRef/>
        </w:r>
        <w:r>
          <w:t xml:space="preserve"> This default order is the </w:t>
        </w:r>
      </w:ins>
      <w:ins w:id="384" w:author="swen0459 sdn" w:date="2022-12-09T12:24:00Z">
        <w:r>
          <w:t xml:space="preserve">generally accepted </w:t>
        </w:r>
      </w:ins>
      <w:ins w:id="385" w:author="swen0459 sdn" w:date="2022-12-09T12:23:00Z">
        <w:r>
          <w:t>order.  If a differe</w:t>
        </w:r>
      </w:ins>
      <w:ins w:id="386" w:author="swen0459 sdn" w:date="2022-12-09T12:24:00Z">
        <w:r>
          <w:t>n</w:t>
        </w:r>
      </w:ins>
      <w:ins w:id="387" w:author="swen0459 sdn" w:date="2022-12-09T12:23:00Z">
        <w:r>
          <w:t>t allocation plan is needed, the procedure will need to be customize</w:t>
        </w:r>
      </w:ins>
      <w:ins w:id="388" w:author="swen0459 sdn" w:date="2022-12-09T12:24:00Z">
        <w:r>
          <w:t>d.</w:t>
        </w:r>
      </w:ins>
    </w:p>
  </w:footnote>
  <w:footnote w:id="4">
    <w:p w14:paraId="1DF57D4A" w14:textId="20AB5B4D" w:rsidR="00053E63" w:rsidRDefault="00053E63">
      <w:pPr>
        <w:pStyle w:val="FootnoteText"/>
      </w:pPr>
      <w:ins w:id="443" w:author="swen0459 sdn" w:date="2022-12-09T12:10:00Z">
        <w:r>
          <w:rPr>
            <w:rStyle w:val="FootnoteReference"/>
          </w:rPr>
          <w:footnoteRef/>
        </w:r>
        <w:r>
          <w:t xml:space="preserve"> General matter </w:t>
        </w:r>
      </w:ins>
      <w:ins w:id="444" w:author="swen0459 sdn" w:date="2022-12-09T12:11:00Z">
        <w:r>
          <w:t xml:space="preserve">code </w:t>
        </w:r>
      </w:ins>
      <w:ins w:id="445" w:author="swen0459 sdn" w:date="2022-12-09T12:10:00Z">
        <w:r>
          <w:t xml:space="preserve">is currently hard-coded </w:t>
        </w:r>
      </w:ins>
      <w:ins w:id="446" w:author="swen0459 sdn" w:date="2022-12-09T12:11:00Z">
        <w:r>
          <w:t>in procedure</w:t>
        </w:r>
      </w:ins>
    </w:p>
  </w:footnote>
  <w:footnote w:id="5">
    <w:p w14:paraId="5128101F" w14:textId="5647DABA" w:rsidR="00D1475A" w:rsidRDefault="00D1475A">
      <w:pPr>
        <w:pStyle w:val="FootnoteText"/>
      </w:pPr>
      <w:r>
        <w:rPr>
          <w:rStyle w:val="FootnoteReference"/>
        </w:rPr>
        <w:footnoteRef/>
      </w:r>
      <w:r>
        <w:t xml:space="preserve"> XLS requires the </w:t>
      </w:r>
      <w:r w:rsidRPr="00D1475A">
        <w:t>Microsoft.ACE.OLEDB.16.0 data source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PlainTable3"/>
      <w:tblW w:w="9900" w:type="dxa"/>
      <w:tblInd w:w="-540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  <w:tblPrChange w:id="514" w:author="swen0459 sdn" w:date="2022-12-12T23:12:00Z">
        <w:tblPr>
          <w:tblStyle w:val="PlainTable3"/>
          <w:tblW w:w="9810" w:type="dxa"/>
          <w:tblInd w:w="-540" w:type="dxa"/>
          <w:tblBorders>
            <w:bottom w:val="single" w:sz="4" w:space="0" w:color="auto"/>
          </w:tblBorders>
          <w:tblLayout w:type="fixed"/>
          <w:tblLook w:val="0000" w:firstRow="0" w:lastRow="0" w:firstColumn="0" w:lastColumn="0" w:noHBand="0" w:noVBand="0"/>
        </w:tblPr>
      </w:tblPrChange>
    </w:tblPr>
    <w:tblGrid>
      <w:gridCol w:w="990"/>
      <w:gridCol w:w="8910"/>
      <w:tblGridChange w:id="515">
        <w:tblGrid>
          <w:gridCol w:w="2013"/>
          <w:gridCol w:w="7797"/>
        </w:tblGrid>
      </w:tblGridChange>
    </w:tblGrid>
    <w:tr w:rsidR="00CD59B5" w14:paraId="6E512541" w14:textId="77777777" w:rsidTr="00380B3A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1152"/>
        <w:trPrChange w:id="516" w:author="swen0459 sdn" w:date="2022-12-12T23:12:00Z">
          <w:trPr>
            <w:trHeight w:val="1152"/>
          </w:trPr>
        </w:trPrChange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990" w:type="dxa"/>
          <w:shd w:val="clear" w:color="auto" w:fill="auto"/>
          <w:tcPrChange w:id="517" w:author="swen0459 sdn" w:date="2022-12-12T23:12:00Z">
            <w:tcPr>
              <w:tcW w:w="2013" w:type="dxa"/>
              <w:shd w:val="clear" w:color="auto" w:fill="auto"/>
            </w:tcPr>
          </w:tcPrChange>
        </w:tcPr>
        <w:p w14:paraId="580D9FFB" w14:textId="5D5AAF61" w:rsidR="00CD59B5" w:rsidRDefault="00380B3A" w:rsidP="00CD59B5">
          <w:pPr>
            <w:pStyle w:val="Heading5"/>
            <w:ind w:left="-105"/>
            <w:outlineLvl w:val="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</w:pPr>
          <w:ins w:id="518" w:author="swen0459 sdn" w:date="2022-12-12T23:12:00Z">
            <w:r>
              <w:rPr>
                <w:noProof/>
              </w:rPr>
              <w:drawing>
                <wp:inline distT="0" distB="0" distL="0" distR="0" wp14:anchorId="7B0710E6" wp14:editId="592040A3">
                  <wp:extent cx="566928" cy="676656"/>
                  <wp:effectExtent l="0" t="0" r="5080" b="0"/>
                  <wp:docPr id="2" name="Picture 2" descr="new aac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w aac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928" cy="676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  <w:del w:id="519" w:author="swen0459 sdn" w:date="2022-12-12T23:12:00Z">
            <w:r w:rsidR="00CD59B5" w:rsidDel="00380B3A">
              <w:rPr>
                <w:noProof/>
              </w:rPr>
              <w:drawing>
                <wp:inline distT="0" distB="0" distL="0" distR="0" wp14:anchorId="192D4A8B" wp14:editId="1EFB8597">
                  <wp:extent cx="566928" cy="676656"/>
                  <wp:effectExtent l="0" t="0" r="5080" b="0"/>
                  <wp:docPr id="4" name="Picture 4" descr="new aac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w aac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928" cy="676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del>
        </w:p>
      </w:tc>
      <w:tc>
        <w:tcPr>
          <w:tcW w:w="8910" w:type="dxa"/>
          <w:shd w:val="clear" w:color="auto" w:fill="auto"/>
          <w:tcPrChange w:id="520" w:author="swen0459 sdn" w:date="2022-12-12T23:12:00Z">
            <w:tcPr>
              <w:tcW w:w="7797" w:type="dxa"/>
              <w:shd w:val="clear" w:color="auto" w:fill="auto"/>
            </w:tcPr>
          </w:tcPrChange>
        </w:tcPr>
        <w:sdt>
          <w:sdtPr>
            <w:rPr>
              <w:sz w:val="32"/>
              <w:szCs w:val="32"/>
            </w:rPr>
            <w:alias w:val="Title"/>
            <w:tag w:val=""/>
            <w:id w:val="-8816019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DBF48A3" w14:textId="5CCA7F03" w:rsidR="00CD59B5" w:rsidRDefault="00DB6DE5" w:rsidP="00CD59B5">
              <w:pPr>
                <w:jc w:val="right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rPr>
                  <w:sz w:val="32"/>
                  <w:szCs w:val="32"/>
                </w:rPr>
              </w:pPr>
              <w:ins w:id="521" w:author="swen0459 sdn" w:date="2022-12-09T16:33:00Z">
                <w:r>
                  <w:rPr>
                    <w:sz w:val="32"/>
                    <w:szCs w:val="32"/>
                  </w:rPr>
                  <w:t>AAC Cash Receipt Uploader</w:t>
                </w:r>
              </w:ins>
            </w:p>
          </w:sdtContent>
        </w:sdt>
        <w:p w14:paraId="4E5250A2" w14:textId="4D320C7E" w:rsidR="00CD59B5" w:rsidRPr="00FC3C95" w:rsidRDefault="00DB6DE5" w:rsidP="00CD59B5">
          <w:pPr>
            <w:pStyle w:val="Heading5"/>
            <w:spacing w:before="0"/>
            <w:jc w:val="right"/>
            <w:outlineLvl w:val="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Theme="minorHAnsi" w:hAnsiTheme="minorHAnsi" w:cstheme="minorHAnsi"/>
              <w:b/>
              <w:color w:val="auto"/>
              <w:sz w:val="32"/>
              <w:szCs w:val="32"/>
            </w:rPr>
          </w:pPr>
          <w:ins w:id="522" w:author="swen0459 sdn" w:date="2022-12-09T16:33:00Z">
            <w:r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  <w:t>Process Documentation</w:t>
            </w:r>
          </w:ins>
          <w:r w:rsidR="00CD59B5" w:rsidRPr="00FC3C95">
            <w:rPr>
              <w:rFonts w:asciiTheme="minorHAnsi" w:hAnsiTheme="minorHAnsi" w:cstheme="minorHAnsi"/>
              <w:b/>
              <w:color w:val="auto"/>
              <w:sz w:val="32"/>
              <w:szCs w:val="3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color w:val="auto"/>
                <w:sz w:val="32"/>
                <w:szCs w:val="32"/>
              </w:rPr>
              <w:alias w:val="Subject"/>
              <w:tag w:val=""/>
              <w:id w:val="15672653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CD59B5">
                <w:rPr>
                  <w:rFonts w:asciiTheme="minorHAnsi" w:hAnsiTheme="minorHAnsi" w:cstheme="minorHAnsi"/>
                  <w:b/>
                  <w:color w:val="auto"/>
                  <w:sz w:val="32"/>
                  <w:szCs w:val="32"/>
                </w:rPr>
                <w:t xml:space="preserve">     </w:t>
              </w:r>
            </w:sdtContent>
          </w:sdt>
        </w:p>
        <w:sdt>
          <w:sdtPr>
            <w:rPr>
              <w:rFonts w:cstheme="minorHAnsi"/>
              <w:sz w:val="28"/>
              <w:szCs w:val="28"/>
            </w:rPr>
            <w:alias w:val="Comments"/>
            <w:tag w:val=""/>
            <w:id w:val="1272208866"/>
            <w:showingPlcHdr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p w14:paraId="46EC3244" w14:textId="77777777" w:rsidR="00CD59B5" w:rsidRDefault="00CD59B5" w:rsidP="00CD59B5">
              <w:pPr>
                <w:jc w:val="right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rPr>
                  <w:rFonts w:cstheme="minorHAnsi"/>
                  <w:sz w:val="28"/>
                  <w:szCs w:val="28"/>
                </w:rPr>
              </w:pPr>
              <w:r>
                <w:rPr>
                  <w:rFonts w:cstheme="minorHAnsi"/>
                  <w:sz w:val="28"/>
                  <w:szCs w:val="28"/>
                </w:rPr>
                <w:t xml:space="preserve">     </w:t>
              </w:r>
            </w:p>
          </w:sdtContent>
        </w:sdt>
      </w:tc>
    </w:tr>
  </w:tbl>
  <w:p w14:paraId="3A0F248D" w14:textId="77777777" w:rsidR="00CD59B5" w:rsidRDefault="00CD59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3F75"/>
    <w:multiLevelType w:val="hybridMultilevel"/>
    <w:tmpl w:val="5476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61380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wen0459 sdn">
    <w15:presenceInfo w15:providerId="Windows Live" w15:userId="578d4cafd35a6418"/>
  </w15:person>
  <w15:person w15:author="Swen Nielsen | AAC">
    <w15:presenceInfo w15:providerId="None" w15:userId="Swen Nielsen | A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94"/>
    <w:rsid w:val="00025996"/>
    <w:rsid w:val="000438F6"/>
    <w:rsid w:val="00046C42"/>
    <w:rsid w:val="00053E63"/>
    <w:rsid w:val="00055537"/>
    <w:rsid w:val="00085220"/>
    <w:rsid w:val="00196270"/>
    <w:rsid w:val="001B0F79"/>
    <w:rsid w:val="001D6973"/>
    <w:rsid w:val="00256C57"/>
    <w:rsid w:val="002A59D2"/>
    <w:rsid w:val="003368B9"/>
    <w:rsid w:val="00380B3A"/>
    <w:rsid w:val="003829D7"/>
    <w:rsid w:val="003C38AA"/>
    <w:rsid w:val="003D62E9"/>
    <w:rsid w:val="003E439E"/>
    <w:rsid w:val="004840AA"/>
    <w:rsid w:val="004962D8"/>
    <w:rsid w:val="004B4376"/>
    <w:rsid w:val="00584360"/>
    <w:rsid w:val="005C7B14"/>
    <w:rsid w:val="00600879"/>
    <w:rsid w:val="006825B5"/>
    <w:rsid w:val="006F0E98"/>
    <w:rsid w:val="00712103"/>
    <w:rsid w:val="00716AAF"/>
    <w:rsid w:val="00747FDB"/>
    <w:rsid w:val="00805B1C"/>
    <w:rsid w:val="0083133E"/>
    <w:rsid w:val="008631CD"/>
    <w:rsid w:val="008D737E"/>
    <w:rsid w:val="008F0816"/>
    <w:rsid w:val="00964F08"/>
    <w:rsid w:val="009D0600"/>
    <w:rsid w:val="00A51994"/>
    <w:rsid w:val="00A65903"/>
    <w:rsid w:val="00A854D5"/>
    <w:rsid w:val="00C3195F"/>
    <w:rsid w:val="00C32865"/>
    <w:rsid w:val="00C333DB"/>
    <w:rsid w:val="00C65F38"/>
    <w:rsid w:val="00CD59B5"/>
    <w:rsid w:val="00D0070D"/>
    <w:rsid w:val="00D1475A"/>
    <w:rsid w:val="00D356A1"/>
    <w:rsid w:val="00DB6DE5"/>
    <w:rsid w:val="00E25197"/>
    <w:rsid w:val="00E33CE2"/>
    <w:rsid w:val="00E45CE5"/>
    <w:rsid w:val="00E53DB6"/>
    <w:rsid w:val="00ED7662"/>
    <w:rsid w:val="00EE60F2"/>
    <w:rsid w:val="00F0730E"/>
    <w:rsid w:val="00F41858"/>
    <w:rsid w:val="00F87DC8"/>
    <w:rsid w:val="00FD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8B717"/>
  <w15:chartTrackingRefBased/>
  <w15:docId w15:val="{C4EA5172-CE1D-44F8-ABED-9F15763F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66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8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8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8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59B5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9B5"/>
  </w:style>
  <w:style w:type="paragraph" w:styleId="Footer">
    <w:name w:val="footer"/>
    <w:basedOn w:val="Normal"/>
    <w:link w:val="FooterChar"/>
    <w:uiPriority w:val="99"/>
    <w:unhideWhenUsed/>
    <w:rsid w:val="00C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9B5"/>
  </w:style>
  <w:style w:type="character" w:customStyle="1" w:styleId="Heading5Char">
    <w:name w:val="Heading 5 Char"/>
    <w:basedOn w:val="DefaultParagraphFont"/>
    <w:link w:val="Heading5"/>
    <w:uiPriority w:val="9"/>
    <w:rsid w:val="00CD59B5"/>
    <w:rPr>
      <w:rFonts w:asciiTheme="majorHAnsi" w:eastAsiaTheme="majorEastAsia" w:hAnsiTheme="majorHAnsi" w:cstheme="majorBidi"/>
      <w:color w:val="2F5496" w:themeColor="accent1" w:themeShade="BF"/>
    </w:rPr>
  </w:style>
  <w:style w:type="table" w:styleId="PlainTable3">
    <w:name w:val="Plain Table 3"/>
    <w:basedOn w:val="TableNormal"/>
    <w:uiPriority w:val="43"/>
    <w:rsid w:val="00CD59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A51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328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28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28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C3195F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C3195F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ED7662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7662"/>
    <w:rPr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475A"/>
    <w:rPr>
      <w:vertAlign w:val="superscript"/>
    </w:rPr>
  </w:style>
  <w:style w:type="paragraph" w:styleId="Revision">
    <w:name w:val="Revision"/>
    <w:hidden/>
    <w:uiPriority w:val="99"/>
    <w:semiHidden/>
    <w:rsid w:val="00A854D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B43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5B867-CF43-4863-A438-016B25E8F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11</Pages>
  <Words>2243</Words>
  <Characters>12787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AAC Cash Receipt Uploader</vt:lpstr>
    </vt:vector>
  </TitlesOfParts>
  <Company/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AAC Cash Receipt Uploader</dc:title>
  <dc:subject/>
  <dc:creator>Swen</dc:creator>
  <cp:keywords/>
  <dc:description/>
  <cp:lastModifiedBy>swen0459 sdn</cp:lastModifiedBy>
  <cp:revision>15</cp:revision>
  <dcterms:created xsi:type="dcterms:W3CDTF">2022-11-18T17:26:00Z</dcterms:created>
  <dcterms:modified xsi:type="dcterms:W3CDTF">2023-01-13T03:03:00Z</dcterms:modified>
</cp:coreProperties>
</file>